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CF0276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" strokeweight="2.25pt"/>
            </w:pict>
          </mc:Fallback>
        </mc:AlternateContent>
      </w:r>
    </w:p>
    <w:p w14:paraId="4FD8F8A8" w14:textId="521BCEA6"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A33A46">
        <w:rPr>
          <w:rFonts w:ascii="Verdana" w:hAnsi="Verdana" w:cs="CMBX12"/>
          <w:sz w:val="30"/>
          <w:szCs w:val="30"/>
        </w:rPr>
        <w:t>Spring 2024</w:t>
      </w:r>
    </w:p>
    <w:p w14:paraId="646E7922" w14:textId="700D1DF1"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2E93C8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7A2CD294"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A33A46">
        <w:rPr>
          <w:rFonts w:ascii="Verdana" w:hAnsi="Verdana"/>
          <w:sz w:val="22"/>
          <w:szCs w:val="22"/>
        </w:rPr>
        <w:t xml:space="preserve"> Mahshid Jafar Pour, Mehdi Sadeghi</w:t>
      </w:r>
      <w:r w:rsidR="00D75CCE">
        <w:rPr>
          <w:rFonts w:ascii="Verdana" w:hAnsi="Verdana"/>
          <w:sz w:val="22"/>
          <w:szCs w:val="22"/>
        </w:rPr>
        <w:t xml:space="preserve"> (</w:t>
      </w:r>
      <w:r w:rsidR="00FF1058">
        <w:rPr>
          <w:rFonts w:ascii="Verdana" w:hAnsi="Verdana"/>
          <w:sz w:val="22"/>
          <w:szCs w:val="22"/>
        </w:rPr>
        <w:t xml:space="preserve">Project </w:t>
      </w:r>
      <w:r w:rsidR="00D75CCE">
        <w:rPr>
          <w:rFonts w:ascii="Verdana" w:hAnsi="Verdana"/>
          <w:sz w:val="22"/>
          <w:szCs w:val="22"/>
        </w:rPr>
        <w:t>Team 159)</w:t>
      </w:r>
    </w:p>
    <w:p w14:paraId="2D7EE194" w14:textId="77777777" w:rsidR="00C609D0" w:rsidRDefault="00C609D0" w:rsidP="008701BF">
      <w:pPr>
        <w:rPr>
          <w:rFonts w:ascii="Verdana" w:hAnsi="Verdana"/>
          <w:sz w:val="22"/>
          <w:szCs w:val="22"/>
        </w:rPr>
      </w:pPr>
    </w:p>
    <w:p w14:paraId="041EAC86" w14:textId="7182AF4F" w:rsidR="0081131D" w:rsidRDefault="002B493F" w:rsidP="008701B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1822B9">
        <w:rPr>
          <w:rFonts w:ascii="Verdana" w:hAnsi="Verdana"/>
          <w:sz w:val="22"/>
          <w:szCs w:val="22"/>
        </w:rPr>
        <w:t xml:space="preserve"> </w:t>
      </w:r>
      <w:r w:rsidR="00F012F2">
        <w:rPr>
          <w:rFonts w:ascii="Verdana" w:hAnsi="Verdana"/>
          <w:b/>
          <w:bCs/>
          <w:sz w:val="22"/>
          <w:szCs w:val="22"/>
        </w:rPr>
        <w:t xml:space="preserve">Extracting Emotions from Twitter </w:t>
      </w:r>
      <w:r w:rsidR="003D7733">
        <w:rPr>
          <w:rFonts w:ascii="Verdana" w:hAnsi="Verdana"/>
          <w:b/>
          <w:bCs/>
          <w:sz w:val="22"/>
          <w:szCs w:val="22"/>
        </w:rPr>
        <w:t>Posts</w:t>
      </w:r>
      <w:r w:rsidR="00DA1435">
        <w:rPr>
          <w:rFonts w:ascii="Verdana" w:hAnsi="Verdana"/>
          <w:b/>
          <w:bCs/>
          <w:sz w:val="22"/>
          <w:szCs w:val="22"/>
        </w:rPr>
        <w:t>: A Multi-class Classification NLP Problem</w:t>
      </w:r>
    </w:p>
    <w:p w14:paraId="0E753288" w14:textId="77777777" w:rsidR="0081131D" w:rsidRDefault="0081131D" w:rsidP="008701BF">
      <w:pPr>
        <w:rPr>
          <w:rFonts w:ascii="Verdana" w:hAnsi="Verdana"/>
          <w:sz w:val="22"/>
          <w:szCs w:val="22"/>
        </w:rPr>
      </w:pPr>
    </w:p>
    <w:p w14:paraId="234BD78F" w14:textId="77777777" w:rsidR="0081131D" w:rsidRDefault="0081131D" w:rsidP="008701BF">
      <w:pPr>
        <w:ind w:left="720"/>
        <w:rPr>
          <w:rFonts w:ascii="Verdana" w:hAnsi="Verdana"/>
          <w:sz w:val="22"/>
          <w:szCs w:val="22"/>
        </w:rPr>
      </w:pPr>
    </w:p>
    <w:p w14:paraId="2ADAAD5A" w14:textId="07AA49E7" w:rsidR="0081131D" w:rsidRDefault="0081131D" w:rsidP="000A6C51">
      <w:pPr>
        <w:rPr>
          <w:rFonts w:ascii="Verdana" w:hAnsi="Verdana"/>
          <w:b/>
          <w:bCs/>
          <w:sz w:val="22"/>
          <w:szCs w:val="22"/>
        </w:rPr>
      </w:pPr>
      <w:r w:rsidRPr="005E6A2D">
        <w:rPr>
          <w:rFonts w:ascii="Verdana" w:hAnsi="Verdana"/>
          <w:b/>
          <w:bCs/>
          <w:sz w:val="22"/>
          <w:szCs w:val="22"/>
        </w:rPr>
        <w:t>Problem Statement</w:t>
      </w:r>
      <w:r w:rsidR="001822B9">
        <w:rPr>
          <w:rFonts w:ascii="Verdana" w:hAnsi="Verdana"/>
          <w:b/>
          <w:bCs/>
          <w:sz w:val="22"/>
          <w:szCs w:val="22"/>
        </w:rPr>
        <w:t xml:space="preserve">: </w:t>
      </w:r>
    </w:p>
    <w:p w14:paraId="133AAD8A" w14:textId="77777777" w:rsidR="001822B9" w:rsidRDefault="001822B9" w:rsidP="000A6C51">
      <w:pPr>
        <w:rPr>
          <w:rFonts w:ascii="Verdana" w:hAnsi="Verdana"/>
          <w:b/>
          <w:bCs/>
          <w:sz w:val="22"/>
          <w:szCs w:val="22"/>
        </w:rPr>
      </w:pPr>
    </w:p>
    <w:p w14:paraId="261FC255" w14:textId="692DC799" w:rsidR="00E90665" w:rsidRDefault="00EF113E" w:rsidP="00EF113E">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1312" behindDoc="0" locked="0" layoutInCell="1" allowOverlap="1" wp14:anchorId="397D89DC" wp14:editId="6D1260E4">
                <wp:simplePos x="0" y="0"/>
                <wp:positionH relativeFrom="column">
                  <wp:posOffset>5608582</wp:posOffset>
                </wp:positionH>
                <wp:positionV relativeFrom="paragraph">
                  <wp:posOffset>55675</wp:posOffset>
                </wp:positionV>
                <wp:extent cx="22320" cy="18360"/>
                <wp:effectExtent l="38100" t="38100" r="34925" b="39370"/>
                <wp:wrapNone/>
                <wp:docPr id="1707371503"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2320" cy="183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1312D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1pt;margin-top:3.9pt;width:2.7pt;height: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">
                <v:imagedata r:id="rId7" o:title=""/>
              </v:shape>
            </w:pict>
          </mc:Fallback>
        </mc:AlternateContent>
      </w:r>
      <w:r w:rsidR="007C736C">
        <w:rPr>
          <w:rFonts w:ascii="Verdana" w:hAnsi="Verdana"/>
          <w:sz w:val="22"/>
          <w:szCs w:val="22"/>
        </w:rPr>
        <w:t>Sentiment analysis is a classic NLP (Natural Language Processing) problem</w:t>
      </w:r>
      <w:r w:rsidR="003D7733">
        <w:rPr>
          <w:rFonts w:ascii="Verdana" w:hAnsi="Verdana"/>
          <w:sz w:val="22"/>
          <w:szCs w:val="22"/>
        </w:rPr>
        <w:t xml:space="preserve"> where t</w:t>
      </w:r>
      <w:r w:rsidR="007C736C">
        <w:rPr>
          <w:rFonts w:ascii="Verdana" w:hAnsi="Verdana"/>
          <w:sz w:val="22"/>
          <w:szCs w:val="22"/>
        </w:rPr>
        <w:t xml:space="preserve">he goal is to find the sentiment expressed in the text. Often, it is run on social media posts, product reviews or comment sections of a news article. This is crucial for businesses to understand public opinion on a particular topic or product. </w:t>
      </w:r>
      <w:r w:rsidR="00182B57">
        <w:rPr>
          <w:rFonts w:ascii="Verdana" w:hAnsi="Verdana"/>
          <w:sz w:val="22"/>
          <w:szCs w:val="22"/>
        </w:rPr>
        <w:t>Companies often use Sentiment analysis to track customer satisfactions</w:t>
      </w:r>
      <w:r w:rsidR="00A361E7">
        <w:rPr>
          <w:rFonts w:ascii="Verdana" w:hAnsi="Verdana"/>
          <w:sz w:val="22"/>
          <w:szCs w:val="22"/>
        </w:rPr>
        <w:t xml:space="preserve">, monitor social media, perform market research or analyze employees survey </w:t>
      </w:r>
      <w:r w:rsidR="000327BC">
        <w:rPr>
          <w:rFonts w:ascii="Verdana" w:hAnsi="Verdana"/>
          <w:sz w:val="22"/>
          <w:szCs w:val="22"/>
        </w:rPr>
        <w:t>[1].</w:t>
      </w:r>
      <w:r w:rsidR="00E90665">
        <w:rPr>
          <w:rFonts w:ascii="Verdana" w:hAnsi="Verdana"/>
          <w:sz w:val="22"/>
          <w:szCs w:val="22"/>
        </w:rPr>
        <w:t xml:space="preserve"> </w:t>
      </w:r>
    </w:p>
    <w:p w14:paraId="3CB10F3F" w14:textId="77777777" w:rsidR="00A361E7" w:rsidRDefault="00A361E7" w:rsidP="00EF113E">
      <w:pPr>
        <w:jc w:val="both"/>
        <w:rPr>
          <w:rFonts w:ascii="Verdana" w:hAnsi="Verdana"/>
          <w:sz w:val="22"/>
          <w:szCs w:val="22"/>
        </w:rPr>
      </w:pPr>
    </w:p>
    <w:p w14:paraId="34BBAEA2" w14:textId="6B8187F7" w:rsidR="00E90665" w:rsidRDefault="00E90665" w:rsidP="00EF113E">
      <w:pPr>
        <w:jc w:val="both"/>
        <w:rPr>
          <w:rFonts w:ascii="Verdana" w:hAnsi="Verdana"/>
          <w:sz w:val="22"/>
          <w:szCs w:val="22"/>
        </w:rPr>
      </w:pPr>
      <w:r>
        <w:rPr>
          <w:rFonts w:ascii="Verdana" w:hAnsi="Verdana"/>
          <w:sz w:val="22"/>
          <w:szCs w:val="22"/>
        </w:rPr>
        <w:t>Although sentiment analysis is widely used, it has its own challenges: detecting sarcasm in text is hard</w:t>
      </w:r>
      <w:r w:rsidR="00053BC3">
        <w:rPr>
          <w:rFonts w:ascii="Verdana" w:hAnsi="Verdana"/>
          <w:sz w:val="22"/>
          <w:szCs w:val="22"/>
        </w:rPr>
        <w:t>;</w:t>
      </w:r>
      <w:r>
        <w:rPr>
          <w:rFonts w:ascii="Verdana" w:hAnsi="Verdana"/>
          <w:sz w:val="22"/>
          <w:szCs w:val="22"/>
        </w:rPr>
        <w:t xml:space="preserve"> emojis are used in text more than </w:t>
      </w:r>
      <w:r w:rsidR="00A361E7">
        <w:rPr>
          <w:rFonts w:ascii="Verdana" w:hAnsi="Verdana"/>
          <w:sz w:val="22"/>
          <w:szCs w:val="22"/>
        </w:rPr>
        <w:t xml:space="preserve">ever </w:t>
      </w:r>
      <w:r w:rsidR="0023413C">
        <w:rPr>
          <w:rFonts w:ascii="Verdana" w:hAnsi="Verdana"/>
          <w:sz w:val="22"/>
          <w:szCs w:val="22"/>
        </w:rPr>
        <w:t>which cause difficulties in accurate classification</w:t>
      </w:r>
      <w:r w:rsidR="00053BC3">
        <w:rPr>
          <w:rFonts w:ascii="Verdana" w:hAnsi="Verdana"/>
          <w:sz w:val="22"/>
          <w:szCs w:val="22"/>
        </w:rPr>
        <w:t>;</w:t>
      </w:r>
      <w:r>
        <w:rPr>
          <w:rFonts w:ascii="Verdana" w:hAnsi="Verdana"/>
          <w:sz w:val="22"/>
          <w:szCs w:val="22"/>
        </w:rPr>
        <w:t xml:space="preserve"> language biases</w:t>
      </w:r>
      <w:r w:rsidR="00053BC3">
        <w:rPr>
          <w:rFonts w:ascii="Verdana" w:hAnsi="Verdana"/>
          <w:sz w:val="22"/>
          <w:szCs w:val="22"/>
        </w:rPr>
        <w:t>;</w:t>
      </w:r>
      <w:r>
        <w:rPr>
          <w:rFonts w:ascii="Verdana" w:hAnsi="Verdana"/>
          <w:sz w:val="22"/>
          <w:szCs w:val="22"/>
        </w:rPr>
        <w:t xml:space="preserve"> dealing with large volume of data</w:t>
      </w:r>
      <w:r w:rsidR="00053BC3">
        <w:rPr>
          <w:rFonts w:ascii="Verdana" w:hAnsi="Verdana"/>
          <w:sz w:val="22"/>
          <w:szCs w:val="22"/>
        </w:rPr>
        <w:t xml:space="preserve">; </w:t>
      </w:r>
      <w:r>
        <w:rPr>
          <w:rFonts w:ascii="Verdana" w:hAnsi="Verdana"/>
          <w:sz w:val="22"/>
          <w:szCs w:val="22"/>
        </w:rPr>
        <w:t>use of words that have multiple meaning</w:t>
      </w:r>
      <w:r w:rsidR="003D7733">
        <w:rPr>
          <w:rFonts w:ascii="Verdana" w:hAnsi="Verdana"/>
          <w:sz w:val="22"/>
          <w:szCs w:val="22"/>
        </w:rPr>
        <w:t xml:space="preserve">s which </w:t>
      </w:r>
      <w:r>
        <w:rPr>
          <w:rFonts w:ascii="Verdana" w:hAnsi="Verdana"/>
          <w:sz w:val="22"/>
          <w:szCs w:val="22"/>
        </w:rPr>
        <w:t>can be deceiving to the model</w:t>
      </w:r>
      <w:r w:rsidR="00053BC3">
        <w:rPr>
          <w:rFonts w:ascii="Verdana" w:hAnsi="Verdana"/>
          <w:sz w:val="22"/>
          <w:szCs w:val="22"/>
        </w:rPr>
        <w:t xml:space="preserve">; </w:t>
      </w:r>
      <w:r>
        <w:rPr>
          <w:rFonts w:ascii="Verdana" w:hAnsi="Verdana"/>
          <w:sz w:val="22"/>
          <w:szCs w:val="22"/>
        </w:rPr>
        <w:t>negation</w:t>
      </w:r>
      <w:r w:rsidR="00053BC3">
        <w:rPr>
          <w:rFonts w:ascii="Verdana" w:hAnsi="Verdana"/>
          <w:sz w:val="22"/>
          <w:szCs w:val="22"/>
        </w:rPr>
        <w:t xml:space="preserve"> does not always mean a negative sentiment</w:t>
      </w:r>
      <w:r w:rsidR="00A361E7">
        <w:rPr>
          <w:rFonts w:ascii="Verdana" w:hAnsi="Verdana"/>
          <w:sz w:val="22"/>
          <w:szCs w:val="22"/>
        </w:rPr>
        <w:t>, etc</w:t>
      </w:r>
      <w:r w:rsidR="003D7733">
        <w:rPr>
          <w:rFonts w:ascii="Verdana" w:hAnsi="Verdana"/>
          <w:sz w:val="22"/>
          <w:szCs w:val="22"/>
        </w:rPr>
        <w:t>.</w:t>
      </w:r>
      <w:r>
        <w:rPr>
          <w:rFonts w:ascii="Verdana" w:hAnsi="Verdana"/>
          <w:sz w:val="22"/>
          <w:szCs w:val="22"/>
        </w:rPr>
        <w:t xml:space="preserve"> [</w:t>
      </w:r>
      <w:r w:rsidR="00053BC3">
        <w:rPr>
          <w:rFonts w:ascii="Verdana" w:hAnsi="Verdana"/>
          <w:sz w:val="22"/>
          <w:szCs w:val="22"/>
        </w:rPr>
        <w:t>2</w:t>
      </w:r>
      <w:r>
        <w:rPr>
          <w:rFonts w:ascii="Verdana" w:hAnsi="Verdana"/>
          <w:sz w:val="22"/>
          <w:szCs w:val="22"/>
        </w:rPr>
        <w:t>]</w:t>
      </w:r>
      <w:r w:rsidR="000327BC">
        <w:rPr>
          <w:rFonts w:ascii="Verdana" w:hAnsi="Verdana"/>
          <w:sz w:val="22"/>
          <w:szCs w:val="22"/>
        </w:rPr>
        <w:t>.</w:t>
      </w:r>
      <w:r w:rsidR="00A361E7">
        <w:rPr>
          <w:rFonts w:ascii="Verdana" w:hAnsi="Verdana"/>
          <w:sz w:val="22"/>
          <w:szCs w:val="22"/>
        </w:rPr>
        <w:t xml:space="preserve"> The trick is to train the model on a </w:t>
      </w:r>
      <w:r w:rsidR="003D7733">
        <w:rPr>
          <w:rFonts w:ascii="Verdana" w:hAnsi="Verdana"/>
          <w:sz w:val="22"/>
          <w:szCs w:val="22"/>
        </w:rPr>
        <w:t>large</w:t>
      </w:r>
      <w:r w:rsidR="00A361E7">
        <w:rPr>
          <w:rFonts w:ascii="Verdana" w:hAnsi="Verdana"/>
          <w:sz w:val="22"/>
          <w:szCs w:val="22"/>
        </w:rPr>
        <w:t xml:space="preserve"> enough dataset and perform the pre-processing stages cautiously. </w:t>
      </w:r>
    </w:p>
    <w:p w14:paraId="214CB554" w14:textId="77777777" w:rsidR="00A361E7" w:rsidRDefault="00A361E7" w:rsidP="00EF113E">
      <w:pPr>
        <w:jc w:val="both"/>
        <w:rPr>
          <w:rFonts w:ascii="Verdana" w:hAnsi="Verdana"/>
          <w:sz w:val="22"/>
          <w:szCs w:val="22"/>
        </w:rPr>
      </w:pPr>
    </w:p>
    <w:p w14:paraId="40CC5569" w14:textId="2A632F4C" w:rsidR="00E12598" w:rsidRPr="00E12598" w:rsidRDefault="00182B57" w:rsidP="00EF113E">
      <w:pPr>
        <w:jc w:val="both"/>
        <w:rPr>
          <w:rFonts w:ascii="Verdana" w:hAnsi="Verdana"/>
          <w:sz w:val="22"/>
          <w:szCs w:val="22"/>
        </w:rPr>
      </w:pPr>
      <w:r>
        <w:rPr>
          <w:rFonts w:ascii="Verdana" w:hAnsi="Verdana"/>
          <w:sz w:val="22"/>
          <w:szCs w:val="22"/>
        </w:rPr>
        <w:t>In this project</w:t>
      </w:r>
      <w:r w:rsidR="007C736C">
        <w:rPr>
          <w:rFonts w:ascii="Verdana" w:hAnsi="Verdana"/>
          <w:sz w:val="22"/>
          <w:szCs w:val="22"/>
        </w:rPr>
        <w:t xml:space="preserve">, we are aiming to run a similar problem </w:t>
      </w:r>
      <w:r w:rsidR="00AA1858">
        <w:rPr>
          <w:rFonts w:ascii="Verdana" w:hAnsi="Verdana"/>
          <w:sz w:val="22"/>
          <w:szCs w:val="22"/>
        </w:rPr>
        <w:t xml:space="preserve">by focusing </w:t>
      </w:r>
      <w:r w:rsidR="007C736C">
        <w:rPr>
          <w:rFonts w:ascii="Verdana" w:hAnsi="Verdana"/>
          <w:sz w:val="22"/>
          <w:szCs w:val="22"/>
        </w:rPr>
        <w:t xml:space="preserve">on the content shared </w:t>
      </w:r>
      <w:r w:rsidR="00521CE8">
        <w:rPr>
          <w:rFonts w:ascii="Verdana" w:hAnsi="Verdana"/>
          <w:sz w:val="22"/>
          <w:szCs w:val="22"/>
        </w:rPr>
        <w:t>on X (former Twitter)</w:t>
      </w:r>
      <w:r w:rsidR="00AA1858">
        <w:rPr>
          <w:rFonts w:ascii="Verdana" w:hAnsi="Verdana"/>
          <w:sz w:val="22"/>
          <w:szCs w:val="22"/>
        </w:rPr>
        <w:t xml:space="preserve">. However, </w:t>
      </w:r>
      <w:r w:rsidR="007C736C">
        <w:rPr>
          <w:rFonts w:ascii="Verdana" w:hAnsi="Verdana"/>
          <w:sz w:val="22"/>
          <w:szCs w:val="22"/>
        </w:rPr>
        <w:t xml:space="preserve">instead of positive, negative and neutral labeling </w:t>
      </w:r>
      <w:r w:rsidR="00AA1858">
        <w:rPr>
          <w:rFonts w:ascii="Verdana" w:hAnsi="Verdana"/>
          <w:sz w:val="22"/>
          <w:szCs w:val="22"/>
        </w:rPr>
        <w:t xml:space="preserve">for </w:t>
      </w:r>
      <w:r w:rsidR="007C736C">
        <w:rPr>
          <w:rFonts w:ascii="Verdana" w:hAnsi="Verdana"/>
          <w:sz w:val="22"/>
          <w:szCs w:val="22"/>
        </w:rPr>
        <w:t xml:space="preserve">the text, we are assigning emotions to them such as love, hate, anger, etc. In other words, </w:t>
      </w:r>
      <w:r w:rsidR="00AA1858" w:rsidRPr="00AA1858">
        <w:rPr>
          <w:rFonts w:ascii="Verdana" w:hAnsi="Verdana"/>
          <w:sz w:val="22"/>
          <w:szCs w:val="22"/>
        </w:rPr>
        <w:t>our approach involves utilizing various multi-class classification algorithms to precisely categorize Twitter posts based on their emotional content.</w:t>
      </w:r>
      <w:r w:rsidR="00AA1858">
        <w:rPr>
          <w:rFonts w:ascii="Verdana" w:hAnsi="Verdana"/>
          <w:sz w:val="22"/>
          <w:szCs w:val="22"/>
        </w:rPr>
        <w:t xml:space="preserve"> </w:t>
      </w:r>
    </w:p>
    <w:p w14:paraId="29BE75BA" w14:textId="77777777" w:rsidR="000A6C51" w:rsidRDefault="000A6C51" w:rsidP="008701BF">
      <w:pPr>
        <w:ind w:left="720"/>
        <w:rPr>
          <w:rFonts w:ascii="Verdana" w:hAnsi="Verdana"/>
          <w:sz w:val="22"/>
          <w:szCs w:val="22"/>
        </w:rPr>
      </w:pPr>
    </w:p>
    <w:p w14:paraId="01A8C895" w14:textId="2CEAC3ED" w:rsidR="0081131D" w:rsidRPr="005E6A2D" w:rsidRDefault="0081131D" w:rsidP="000A6C51">
      <w:pPr>
        <w:rPr>
          <w:rFonts w:ascii="Verdana" w:hAnsi="Verdana"/>
          <w:b/>
          <w:bCs/>
          <w:sz w:val="22"/>
          <w:szCs w:val="22"/>
        </w:rPr>
      </w:pPr>
      <w:r w:rsidRPr="005E6A2D">
        <w:rPr>
          <w:rFonts w:ascii="Verdana" w:hAnsi="Verdana"/>
          <w:b/>
          <w:bCs/>
          <w:sz w:val="22"/>
          <w:szCs w:val="22"/>
        </w:rPr>
        <w:t>Data Source</w:t>
      </w:r>
    </w:p>
    <w:p w14:paraId="30E537DF" w14:textId="77777777" w:rsidR="00EF113E" w:rsidRDefault="00EF113E" w:rsidP="000A6C51">
      <w:pPr>
        <w:rPr>
          <w:rFonts w:ascii="Verdana" w:hAnsi="Verdana"/>
          <w:sz w:val="22"/>
          <w:szCs w:val="22"/>
        </w:rPr>
      </w:pPr>
    </w:p>
    <w:p w14:paraId="353F0ABD" w14:textId="3A110033" w:rsidR="00E70954" w:rsidRDefault="00EF113E" w:rsidP="0047313F">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2336" behindDoc="0" locked="0" layoutInCell="1" allowOverlap="1" wp14:anchorId="5A9EC95C" wp14:editId="58C00498">
                <wp:simplePos x="0" y="0"/>
                <wp:positionH relativeFrom="column">
                  <wp:posOffset>977902</wp:posOffset>
                </wp:positionH>
                <wp:positionV relativeFrom="paragraph">
                  <wp:posOffset>50420</wp:posOffset>
                </wp:positionV>
                <wp:extent cx="4320" cy="360"/>
                <wp:effectExtent l="19050" t="38100" r="53340" b="38100"/>
                <wp:wrapNone/>
                <wp:docPr id="986827757"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320" cy="360"/>
                      </w14:xfrm>
                    </w14:contentPart>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E9269BB" id="Ink 2" o:spid="_x0000_s1026" type="#_x0000_t75" style="position:absolute;margin-left:76.75pt;margin-top:3.7pt;width:.9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">
                <v:imagedata r:id="rId9" o:title=""/>
              </v:shape>
            </w:pict>
          </mc:Fallback>
        </mc:AlternateContent>
      </w:r>
      <w:r w:rsidR="00894EEC">
        <w:rPr>
          <w:rFonts w:ascii="Verdana" w:hAnsi="Verdana"/>
          <w:sz w:val="22"/>
          <w:szCs w:val="22"/>
        </w:rPr>
        <w:t xml:space="preserve">We </w:t>
      </w:r>
      <w:r w:rsidR="00F0196D">
        <w:rPr>
          <w:rFonts w:ascii="Verdana" w:hAnsi="Verdana"/>
          <w:sz w:val="22"/>
          <w:szCs w:val="22"/>
        </w:rPr>
        <w:t>have</w:t>
      </w:r>
      <w:r w:rsidR="00894EEC">
        <w:rPr>
          <w:rFonts w:ascii="Verdana" w:hAnsi="Verdana"/>
          <w:sz w:val="22"/>
          <w:szCs w:val="22"/>
        </w:rPr>
        <w:t xml:space="preserve"> </w:t>
      </w:r>
      <w:r w:rsidR="0047313F">
        <w:rPr>
          <w:rFonts w:ascii="Verdana" w:hAnsi="Verdana"/>
          <w:sz w:val="22"/>
          <w:szCs w:val="22"/>
        </w:rPr>
        <w:t>use</w:t>
      </w:r>
      <w:r w:rsidR="00F0196D">
        <w:rPr>
          <w:rFonts w:ascii="Verdana" w:hAnsi="Verdana"/>
          <w:sz w:val="22"/>
          <w:szCs w:val="22"/>
        </w:rPr>
        <w:t>d</w:t>
      </w:r>
      <w:r w:rsidR="00AA1858">
        <w:rPr>
          <w:rFonts w:ascii="Verdana" w:hAnsi="Verdana"/>
          <w:sz w:val="22"/>
          <w:szCs w:val="22"/>
        </w:rPr>
        <w:t xml:space="preserve"> “Emotions” data</w:t>
      </w:r>
      <w:r w:rsidR="00894EEC">
        <w:rPr>
          <w:rFonts w:ascii="Verdana" w:hAnsi="Verdana"/>
          <w:sz w:val="22"/>
          <w:szCs w:val="22"/>
        </w:rPr>
        <w:t>set,</w:t>
      </w:r>
      <w:r w:rsidR="003D7733">
        <w:rPr>
          <w:rFonts w:ascii="Verdana" w:hAnsi="Verdana"/>
          <w:sz w:val="22"/>
          <w:szCs w:val="22"/>
        </w:rPr>
        <w:t xml:space="preserve"> </w:t>
      </w:r>
      <w:r w:rsidR="00894EEC">
        <w:rPr>
          <w:rFonts w:ascii="Verdana" w:hAnsi="Verdana"/>
          <w:sz w:val="22"/>
          <w:szCs w:val="22"/>
        </w:rPr>
        <w:t xml:space="preserve">which </w:t>
      </w:r>
      <w:r>
        <w:rPr>
          <w:rFonts w:ascii="Verdana" w:hAnsi="Verdana"/>
          <w:sz w:val="22"/>
          <w:szCs w:val="22"/>
        </w:rPr>
        <w:t>is shared on Kaggle</w:t>
      </w:r>
      <w:r w:rsidR="0047313F">
        <w:rPr>
          <w:rFonts w:ascii="Verdana" w:hAnsi="Verdana"/>
          <w:sz w:val="22"/>
          <w:szCs w:val="22"/>
        </w:rPr>
        <w:t xml:space="preserve"> [3]</w:t>
      </w:r>
      <w:r w:rsidR="00AA1858">
        <w:rPr>
          <w:rFonts w:ascii="Verdana" w:hAnsi="Verdana"/>
          <w:sz w:val="22"/>
          <w:szCs w:val="22"/>
        </w:rPr>
        <w:t xml:space="preserve"> for our project</w:t>
      </w:r>
      <w:r w:rsidR="0047313F">
        <w:rPr>
          <w:rFonts w:ascii="Verdana" w:hAnsi="Verdana"/>
          <w:sz w:val="22"/>
          <w:szCs w:val="22"/>
        </w:rPr>
        <w:t xml:space="preserve">. </w:t>
      </w:r>
      <w:r w:rsidR="00FF1058">
        <w:rPr>
          <w:rFonts w:ascii="Verdana" w:hAnsi="Verdana"/>
          <w:sz w:val="22"/>
          <w:szCs w:val="22"/>
        </w:rPr>
        <w:t xml:space="preserve">Contrary to </w:t>
      </w:r>
      <w:r w:rsidR="00AA1858">
        <w:rPr>
          <w:rFonts w:ascii="Verdana" w:hAnsi="Verdana"/>
          <w:sz w:val="22"/>
          <w:szCs w:val="22"/>
        </w:rPr>
        <w:t xml:space="preserve">traditional </w:t>
      </w:r>
      <w:r w:rsidR="00FF1058">
        <w:rPr>
          <w:rFonts w:ascii="Verdana" w:hAnsi="Verdana"/>
          <w:sz w:val="22"/>
          <w:szCs w:val="22"/>
        </w:rPr>
        <w:t xml:space="preserve">positive/negative sentiment analysis, this dataset has six </w:t>
      </w:r>
      <w:r w:rsidR="00AA1858">
        <w:rPr>
          <w:rFonts w:ascii="Verdana" w:hAnsi="Verdana"/>
          <w:sz w:val="22"/>
          <w:szCs w:val="22"/>
        </w:rPr>
        <w:t xml:space="preserve">distinct emotion </w:t>
      </w:r>
      <w:r w:rsidR="00FF1058">
        <w:rPr>
          <w:rFonts w:ascii="Verdana" w:hAnsi="Verdana"/>
          <w:sz w:val="22"/>
          <w:szCs w:val="22"/>
        </w:rPr>
        <w:t xml:space="preserve">categories: </w:t>
      </w:r>
      <w:r w:rsidR="00E70954">
        <w:rPr>
          <w:rFonts w:ascii="Verdana" w:hAnsi="Verdana"/>
          <w:sz w:val="22"/>
          <w:szCs w:val="22"/>
        </w:rPr>
        <w:t>sadness (0), joy</w:t>
      </w:r>
      <w:r w:rsidR="0047313F">
        <w:rPr>
          <w:rFonts w:ascii="Verdana" w:hAnsi="Verdana"/>
          <w:sz w:val="22"/>
          <w:szCs w:val="22"/>
        </w:rPr>
        <w:t xml:space="preserve"> </w:t>
      </w:r>
      <w:r w:rsidR="00E70954">
        <w:rPr>
          <w:rFonts w:ascii="Verdana" w:hAnsi="Verdana"/>
          <w:sz w:val="22"/>
          <w:szCs w:val="22"/>
        </w:rPr>
        <w:t xml:space="preserve">(1), love (2), </w:t>
      </w:r>
      <w:r w:rsidR="00FF1058" w:rsidRPr="00EF113E">
        <w:rPr>
          <w:rFonts w:ascii="Verdana" w:hAnsi="Verdana"/>
          <w:sz w:val="22"/>
          <w:szCs w:val="22"/>
        </w:rPr>
        <w:t>anger</w:t>
      </w:r>
      <w:r w:rsidR="00E70954">
        <w:rPr>
          <w:rFonts w:ascii="Verdana" w:hAnsi="Verdana"/>
          <w:sz w:val="22"/>
          <w:szCs w:val="22"/>
        </w:rPr>
        <w:t xml:space="preserve"> (3)</w:t>
      </w:r>
      <w:r w:rsidR="00FF1058" w:rsidRPr="00EF113E">
        <w:rPr>
          <w:rFonts w:ascii="Verdana" w:hAnsi="Verdana"/>
          <w:sz w:val="22"/>
          <w:szCs w:val="22"/>
        </w:rPr>
        <w:t>, fear</w:t>
      </w:r>
      <w:r w:rsidR="00E70954">
        <w:rPr>
          <w:rFonts w:ascii="Verdana" w:hAnsi="Verdana"/>
          <w:sz w:val="22"/>
          <w:szCs w:val="22"/>
        </w:rPr>
        <w:t xml:space="preserve"> (4)</w:t>
      </w:r>
      <w:r w:rsidR="00FF1058" w:rsidRPr="00EF113E">
        <w:rPr>
          <w:rFonts w:ascii="Verdana" w:hAnsi="Verdana"/>
          <w:sz w:val="22"/>
          <w:szCs w:val="22"/>
        </w:rPr>
        <w:t>, and surprise</w:t>
      </w:r>
      <w:r w:rsidR="00E70954">
        <w:rPr>
          <w:rFonts w:ascii="Verdana" w:hAnsi="Verdana"/>
          <w:sz w:val="22"/>
          <w:szCs w:val="22"/>
        </w:rPr>
        <w:t xml:space="preserve"> (5)</w:t>
      </w:r>
      <w:r w:rsidR="00FF1058" w:rsidRPr="00EF113E">
        <w:rPr>
          <w:rFonts w:ascii="Verdana" w:hAnsi="Verdana"/>
          <w:sz w:val="22"/>
          <w:szCs w:val="22"/>
        </w:rPr>
        <w:t>.</w:t>
      </w:r>
      <w:r w:rsidR="00894EEC">
        <w:rPr>
          <w:rFonts w:ascii="Verdana" w:hAnsi="Verdana"/>
          <w:sz w:val="22"/>
          <w:szCs w:val="22"/>
        </w:rPr>
        <w:t xml:space="preserve"> It</w:t>
      </w:r>
      <w:r w:rsidR="00894EEC" w:rsidRPr="00894EEC">
        <w:rPr>
          <w:rFonts w:ascii="Verdana" w:hAnsi="Verdana"/>
          <w:sz w:val="22"/>
          <w:szCs w:val="22"/>
        </w:rPr>
        <w:t xml:space="preserve"> serves as a valuable resource for understanding and analyzing the diverse spectrum of emotions expressed in short-form text on social media.</w:t>
      </w:r>
    </w:p>
    <w:p w14:paraId="3B03CA3B" w14:textId="441D5B29" w:rsidR="00521CE8" w:rsidRDefault="00FF1058" w:rsidP="001822B9">
      <w:pPr>
        <w:jc w:val="both"/>
        <w:rPr>
          <w:rFonts w:ascii="Verdana" w:hAnsi="Verdana"/>
          <w:sz w:val="22"/>
          <w:szCs w:val="22"/>
        </w:rPr>
      </w:pPr>
      <w:r>
        <w:rPr>
          <w:rFonts w:ascii="Verdana" w:hAnsi="Verdana"/>
          <w:sz w:val="22"/>
          <w:szCs w:val="22"/>
        </w:rPr>
        <w:t xml:space="preserve"> </w:t>
      </w:r>
    </w:p>
    <w:p w14:paraId="5B60A23F" w14:textId="05C125F7" w:rsidR="00EF113E" w:rsidRDefault="00AA1858" w:rsidP="001822B9">
      <w:pPr>
        <w:jc w:val="both"/>
        <w:rPr>
          <w:rFonts w:ascii="Verdana" w:hAnsi="Verdana"/>
          <w:sz w:val="22"/>
          <w:szCs w:val="22"/>
        </w:rPr>
      </w:pPr>
      <w:r>
        <w:rPr>
          <w:rFonts w:ascii="Verdana" w:hAnsi="Verdana"/>
          <w:sz w:val="22"/>
          <w:szCs w:val="22"/>
        </w:rPr>
        <w:t>This dataset</w:t>
      </w:r>
      <w:r w:rsidR="001822B9">
        <w:rPr>
          <w:rFonts w:ascii="Verdana" w:hAnsi="Verdana"/>
          <w:sz w:val="22"/>
          <w:szCs w:val="22"/>
        </w:rPr>
        <w:t xml:space="preserve"> </w:t>
      </w:r>
      <w:r w:rsidR="00521CE8">
        <w:rPr>
          <w:rFonts w:ascii="Verdana" w:hAnsi="Verdana"/>
          <w:sz w:val="22"/>
          <w:szCs w:val="22"/>
        </w:rPr>
        <w:t>has</w:t>
      </w:r>
      <w:r w:rsidR="00EF113E">
        <w:rPr>
          <w:rFonts w:ascii="Verdana" w:hAnsi="Verdana"/>
          <w:sz w:val="22"/>
          <w:szCs w:val="22"/>
        </w:rPr>
        <w:t xml:space="preserve"> 416,810 </w:t>
      </w:r>
      <w:r w:rsidR="00554AE2" w:rsidRPr="003D7733">
        <w:rPr>
          <w:rFonts w:ascii="Verdana" w:hAnsi="Verdana"/>
          <w:color w:val="000000" w:themeColor="text1"/>
          <w:sz w:val="22"/>
          <w:szCs w:val="22"/>
        </w:rPr>
        <w:t>messages</w:t>
      </w:r>
      <w:r w:rsidR="001822B9">
        <w:rPr>
          <w:rFonts w:ascii="Verdana" w:hAnsi="Verdana"/>
          <w:sz w:val="22"/>
          <w:szCs w:val="22"/>
        </w:rPr>
        <w:t xml:space="preserve"> shared on Twitter</w:t>
      </w:r>
      <w:r w:rsidR="003D7733">
        <w:rPr>
          <w:rFonts w:ascii="Verdana" w:hAnsi="Verdana"/>
          <w:sz w:val="22"/>
          <w:szCs w:val="22"/>
        </w:rPr>
        <w:t xml:space="preserve">, </w:t>
      </w:r>
      <w:r w:rsidRPr="00AA1858">
        <w:rPr>
          <w:rFonts w:ascii="Verdana" w:hAnsi="Verdana"/>
          <w:sz w:val="22"/>
          <w:szCs w:val="22"/>
        </w:rPr>
        <w:t>each</w:t>
      </w:r>
      <w:r>
        <w:rPr>
          <w:rFonts w:ascii="Verdana" w:hAnsi="Verdana"/>
          <w:sz w:val="22"/>
          <w:szCs w:val="22"/>
        </w:rPr>
        <w:t xml:space="preserve"> entry consists of a text feature</w:t>
      </w:r>
      <w:r w:rsidRPr="00AA1858">
        <w:rPr>
          <w:rFonts w:ascii="Verdana" w:hAnsi="Verdana"/>
          <w:sz w:val="22"/>
          <w:szCs w:val="22"/>
        </w:rPr>
        <w:t xml:space="preserve"> accompanied by a corresponding emotion label.</w:t>
      </w:r>
      <w:r>
        <w:rPr>
          <w:rFonts w:ascii="Verdana" w:hAnsi="Verdana"/>
          <w:sz w:val="22"/>
          <w:szCs w:val="22"/>
        </w:rPr>
        <w:t xml:space="preserve"> </w:t>
      </w:r>
      <w:r w:rsidRPr="00AA1858">
        <w:rPr>
          <w:rFonts w:ascii="Verdana" w:hAnsi="Verdana"/>
          <w:sz w:val="22"/>
          <w:szCs w:val="22"/>
        </w:rPr>
        <w:t>It</w:t>
      </w:r>
      <w:r w:rsidR="00F0196D">
        <w:rPr>
          <w:rFonts w:ascii="Verdana" w:hAnsi="Verdana"/>
          <w:sz w:val="22"/>
          <w:szCs w:val="22"/>
        </w:rPr>
        <w:t xml:space="preserve"> is</w:t>
      </w:r>
      <w:r w:rsidRPr="00AA1858">
        <w:rPr>
          <w:rFonts w:ascii="Verdana" w:hAnsi="Verdana"/>
          <w:sz w:val="22"/>
          <w:szCs w:val="22"/>
        </w:rPr>
        <w:t xml:space="preserve"> important to note that the dataset is unbal</w:t>
      </w:r>
      <w:r>
        <w:rPr>
          <w:rFonts w:ascii="Verdana" w:hAnsi="Verdana"/>
          <w:sz w:val="22"/>
          <w:szCs w:val="22"/>
        </w:rPr>
        <w:t>anced, with a greater percentage</w:t>
      </w:r>
      <w:r w:rsidRPr="00AA1858">
        <w:rPr>
          <w:rFonts w:ascii="Verdana" w:hAnsi="Verdana"/>
          <w:sz w:val="22"/>
          <w:szCs w:val="22"/>
        </w:rPr>
        <w:t xml:space="preserve"> of texts expressing sadness and joy compared to other emoti</w:t>
      </w:r>
      <w:r w:rsidR="00631B91">
        <w:rPr>
          <w:rFonts w:ascii="Verdana" w:hAnsi="Verdana"/>
          <w:sz w:val="22"/>
          <w:szCs w:val="22"/>
        </w:rPr>
        <w:t>ons. This imbalance requires</w:t>
      </w:r>
      <w:r w:rsidRPr="00AA1858">
        <w:rPr>
          <w:rFonts w:ascii="Verdana" w:hAnsi="Verdana"/>
          <w:sz w:val="22"/>
          <w:szCs w:val="22"/>
        </w:rPr>
        <w:t xml:space="preserve"> careful consideration during model development and evaluation to ensure robust performance across all emotion categories.</w:t>
      </w:r>
      <w:r w:rsidR="00521CE8">
        <w:rPr>
          <w:rFonts w:ascii="Verdana" w:hAnsi="Verdana"/>
          <w:sz w:val="22"/>
          <w:szCs w:val="22"/>
        </w:rPr>
        <w:t xml:space="preserve"> </w:t>
      </w:r>
      <w:r w:rsidR="001822B9">
        <w:rPr>
          <w:rFonts w:ascii="Verdana" w:hAnsi="Verdana"/>
          <w:sz w:val="22"/>
          <w:szCs w:val="22"/>
        </w:rPr>
        <w:t xml:space="preserve"> </w:t>
      </w:r>
    </w:p>
    <w:p w14:paraId="304805A1" w14:textId="77777777" w:rsidR="003D7733" w:rsidRDefault="003D7733" w:rsidP="001822B9">
      <w:pPr>
        <w:jc w:val="both"/>
        <w:rPr>
          <w:rFonts w:ascii="Verdana" w:hAnsi="Verdana"/>
          <w:sz w:val="22"/>
          <w:szCs w:val="22"/>
        </w:rPr>
      </w:pPr>
    </w:p>
    <w:p w14:paraId="42689821" w14:textId="77777777" w:rsidR="003D7733" w:rsidRDefault="003D7733" w:rsidP="001822B9">
      <w:pPr>
        <w:jc w:val="both"/>
        <w:rPr>
          <w:rFonts w:ascii="Verdana" w:hAnsi="Verdana"/>
          <w:sz w:val="22"/>
          <w:szCs w:val="22"/>
        </w:rPr>
      </w:pPr>
    </w:p>
    <w:p w14:paraId="4ABB82FE" w14:textId="21968315" w:rsidR="0081131D" w:rsidRDefault="0081131D" w:rsidP="000A6C51">
      <w:pPr>
        <w:rPr>
          <w:rFonts w:ascii="Verdana" w:hAnsi="Verdana"/>
          <w:b/>
          <w:bCs/>
          <w:sz w:val="22"/>
          <w:szCs w:val="22"/>
        </w:rPr>
      </w:pPr>
      <w:r w:rsidRPr="005E6A2D">
        <w:rPr>
          <w:rFonts w:ascii="Verdana" w:hAnsi="Verdana"/>
          <w:b/>
          <w:bCs/>
          <w:sz w:val="22"/>
          <w:szCs w:val="22"/>
        </w:rPr>
        <w:lastRenderedPageBreak/>
        <w:t>Methodology</w:t>
      </w:r>
    </w:p>
    <w:p w14:paraId="64D4F904" w14:textId="2DE49B7F" w:rsidR="00B25834" w:rsidRPr="00B25834" w:rsidRDefault="00B25834" w:rsidP="000A6C51">
      <w:pPr>
        <w:rPr>
          <w:rFonts w:ascii="Verdana" w:hAnsi="Verdana"/>
          <w:sz w:val="22"/>
          <w:szCs w:val="22"/>
        </w:rPr>
      </w:pPr>
    </w:p>
    <w:p w14:paraId="261611BF" w14:textId="6B44BC29" w:rsidR="001822B9" w:rsidRDefault="00B25834" w:rsidP="000A6C51">
      <w:pPr>
        <w:rPr>
          <w:rFonts w:ascii="Verdana" w:hAnsi="Verdana"/>
          <w:sz w:val="22"/>
          <w:szCs w:val="22"/>
        </w:rPr>
      </w:pPr>
      <w:r w:rsidRPr="00B25834">
        <w:rPr>
          <w:rFonts w:ascii="Verdana" w:hAnsi="Verdana"/>
          <w:sz w:val="22"/>
          <w:szCs w:val="22"/>
        </w:rPr>
        <w:t xml:space="preserve">Python is the main language used for this project. The </w:t>
      </w:r>
      <w:r>
        <w:rPr>
          <w:rFonts w:ascii="Verdana" w:hAnsi="Verdana"/>
          <w:sz w:val="22"/>
          <w:szCs w:val="22"/>
        </w:rPr>
        <w:t>steps involved</w:t>
      </w:r>
      <w:r w:rsidR="00E12B00">
        <w:rPr>
          <w:rFonts w:ascii="Verdana" w:hAnsi="Verdana"/>
          <w:sz w:val="22"/>
          <w:szCs w:val="22"/>
        </w:rPr>
        <w:t xml:space="preserve"> will</w:t>
      </w:r>
      <w:r>
        <w:rPr>
          <w:rFonts w:ascii="Verdana" w:hAnsi="Verdana"/>
          <w:sz w:val="22"/>
          <w:szCs w:val="22"/>
        </w:rPr>
        <w:t xml:space="preserve"> include:</w:t>
      </w:r>
    </w:p>
    <w:p w14:paraId="64FAE7E0" w14:textId="77777777" w:rsidR="00B25834" w:rsidRPr="00B25834" w:rsidRDefault="00B25834" w:rsidP="000A6C51">
      <w:pPr>
        <w:rPr>
          <w:rFonts w:ascii="Verdana" w:hAnsi="Verdana"/>
          <w:sz w:val="22"/>
          <w:szCs w:val="22"/>
        </w:rPr>
      </w:pPr>
    </w:p>
    <w:p w14:paraId="412F254A" w14:textId="734162C8" w:rsidR="006319B7" w:rsidRPr="00B25834" w:rsidRDefault="006319B7" w:rsidP="00B25834">
      <w:pPr>
        <w:pStyle w:val="ListParagraph"/>
        <w:numPr>
          <w:ilvl w:val="0"/>
          <w:numId w:val="3"/>
        </w:numPr>
        <w:rPr>
          <w:rFonts w:ascii="Verdana" w:hAnsi="Verdana"/>
          <w:b/>
          <w:bCs/>
          <w:i/>
          <w:iCs/>
          <w:sz w:val="22"/>
          <w:szCs w:val="22"/>
        </w:rPr>
      </w:pPr>
      <w:r w:rsidRPr="00B25834">
        <w:rPr>
          <w:rFonts w:ascii="Verdana" w:hAnsi="Verdana"/>
          <w:b/>
          <w:bCs/>
          <w:i/>
          <w:iCs/>
          <w:sz w:val="22"/>
          <w:szCs w:val="22"/>
        </w:rPr>
        <w:t>Data Pre-processing</w:t>
      </w:r>
    </w:p>
    <w:p w14:paraId="1ED02918" w14:textId="3D8FEC9D" w:rsidR="003D506B" w:rsidRDefault="00E12B00" w:rsidP="003D506B">
      <w:pPr>
        <w:ind w:firstLine="360"/>
        <w:jc w:val="both"/>
        <w:rPr>
          <w:rFonts w:ascii="Verdana" w:hAnsi="Verdana"/>
          <w:sz w:val="22"/>
          <w:szCs w:val="22"/>
        </w:rPr>
      </w:pPr>
      <w:r>
        <w:rPr>
          <w:rFonts w:ascii="Verdana" w:hAnsi="Verdana"/>
          <w:sz w:val="22"/>
          <w:szCs w:val="22"/>
        </w:rPr>
        <w:t>As the initial step, we</w:t>
      </w:r>
      <w:r w:rsidR="003D7733">
        <w:rPr>
          <w:rFonts w:ascii="Verdana" w:hAnsi="Verdana"/>
          <w:sz w:val="22"/>
          <w:szCs w:val="22"/>
        </w:rPr>
        <w:t xml:space="preserve"> </w:t>
      </w:r>
      <w:r>
        <w:rPr>
          <w:rFonts w:ascii="Verdana" w:hAnsi="Verdana"/>
          <w:sz w:val="22"/>
          <w:szCs w:val="22"/>
        </w:rPr>
        <w:t>perform</w:t>
      </w:r>
      <w:r w:rsidR="003D506B">
        <w:rPr>
          <w:rFonts w:ascii="Verdana" w:hAnsi="Verdana"/>
          <w:sz w:val="22"/>
          <w:szCs w:val="22"/>
        </w:rPr>
        <w:t>ed</w:t>
      </w:r>
      <w:r>
        <w:rPr>
          <w:rFonts w:ascii="Verdana" w:hAnsi="Verdana"/>
          <w:sz w:val="22"/>
          <w:szCs w:val="22"/>
        </w:rPr>
        <w:t xml:space="preserve"> data pre-processing to clean the data, and ensure optimal data quality and consistency. This involves a series of steps including converting all text to lowercase to</w:t>
      </w:r>
      <w:r w:rsidRPr="00E12B00">
        <w:rPr>
          <w:rFonts w:ascii="Verdana" w:hAnsi="Verdana"/>
          <w:sz w:val="22"/>
          <w:szCs w:val="22"/>
        </w:rPr>
        <w:t xml:space="preserve"> eliminate case sensitivity and ensure uniformity</w:t>
      </w:r>
      <w:r>
        <w:rPr>
          <w:rFonts w:ascii="Verdana" w:hAnsi="Verdana"/>
          <w:sz w:val="22"/>
          <w:szCs w:val="22"/>
        </w:rPr>
        <w:t xml:space="preserve">. </w:t>
      </w:r>
      <w:r w:rsidR="001464D6">
        <w:rPr>
          <w:rFonts w:ascii="Verdana" w:hAnsi="Verdana"/>
          <w:sz w:val="22"/>
          <w:szCs w:val="22"/>
        </w:rPr>
        <w:t>Additiona</w:t>
      </w:r>
      <w:r w:rsidR="003D7733">
        <w:rPr>
          <w:rFonts w:ascii="Verdana" w:hAnsi="Verdana"/>
          <w:sz w:val="22"/>
          <w:szCs w:val="22"/>
        </w:rPr>
        <w:t>l</w:t>
      </w:r>
      <w:r w:rsidR="001464D6">
        <w:rPr>
          <w:rFonts w:ascii="Verdana" w:hAnsi="Verdana"/>
          <w:sz w:val="22"/>
          <w:szCs w:val="22"/>
        </w:rPr>
        <w:t xml:space="preserve">ly, </w:t>
      </w:r>
      <w:r w:rsidR="001822B9">
        <w:rPr>
          <w:rFonts w:ascii="Verdana" w:hAnsi="Verdana"/>
          <w:sz w:val="22"/>
          <w:szCs w:val="22"/>
        </w:rPr>
        <w:t>whitespace removal</w:t>
      </w:r>
      <w:r w:rsidR="00945AEA">
        <w:rPr>
          <w:rFonts w:ascii="Verdana" w:hAnsi="Verdana"/>
          <w:sz w:val="22"/>
          <w:szCs w:val="22"/>
        </w:rPr>
        <w:t xml:space="preserve"> </w:t>
      </w:r>
      <w:r w:rsidR="003D7733">
        <w:rPr>
          <w:rFonts w:ascii="Verdana" w:hAnsi="Verdana"/>
          <w:sz w:val="22"/>
          <w:szCs w:val="22"/>
        </w:rPr>
        <w:t xml:space="preserve">is necessary </w:t>
      </w:r>
      <w:r>
        <w:rPr>
          <w:rFonts w:ascii="Verdana" w:hAnsi="Verdana"/>
          <w:sz w:val="22"/>
          <w:szCs w:val="22"/>
        </w:rPr>
        <w:t>to eliminate unnecessary whitespace characters to improve readability</w:t>
      </w:r>
      <w:r w:rsidR="001822B9">
        <w:rPr>
          <w:rFonts w:ascii="Verdana" w:hAnsi="Verdana"/>
          <w:sz w:val="22"/>
          <w:szCs w:val="22"/>
        </w:rPr>
        <w:t xml:space="preserve">, </w:t>
      </w:r>
      <w:r w:rsidR="00945AEA">
        <w:rPr>
          <w:rFonts w:ascii="Verdana" w:hAnsi="Verdana"/>
          <w:sz w:val="22"/>
          <w:szCs w:val="22"/>
        </w:rPr>
        <w:t xml:space="preserve">removal of hashtags, “RT” and hyperlinks, </w:t>
      </w:r>
      <w:r w:rsidR="005105B7">
        <w:rPr>
          <w:rFonts w:ascii="Verdana" w:hAnsi="Verdana"/>
          <w:sz w:val="22"/>
          <w:szCs w:val="22"/>
        </w:rPr>
        <w:t xml:space="preserve">removal of punctuations, replacing </w:t>
      </w:r>
      <w:proofErr w:type="spellStart"/>
      <w:r w:rsidR="005105B7">
        <w:rPr>
          <w:rFonts w:ascii="Verdana" w:hAnsi="Verdana"/>
          <w:sz w:val="22"/>
          <w:szCs w:val="22"/>
        </w:rPr>
        <w:t>chatword</w:t>
      </w:r>
      <w:proofErr w:type="spellEnd"/>
      <w:r w:rsidR="005105B7">
        <w:rPr>
          <w:rFonts w:ascii="Verdana" w:hAnsi="Verdana"/>
          <w:sz w:val="22"/>
          <w:szCs w:val="22"/>
        </w:rPr>
        <w:t xml:space="preserve"> abbreviations with their full words (e.g. “you” instead of “</w:t>
      </w:r>
      <w:r w:rsidR="00945AEA">
        <w:rPr>
          <w:rFonts w:ascii="Verdana" w:hAnsi="Verdana"/>
          <w:sz w:val="22"/>
          <w:szCs w:val="22"/>
        </w:rPr>
        <w:t>u</w:t>
      </w:r>
      <w:r w:rsidR="005105B7">
        <w:rPr>
          <w:rFonts w:ascii="Verdana" w:hAnsi="Verdana"/>
          <w:sz w:val="22"/>
          <w:szCs w:val="22"/>
        </w:rPr>
        <w:t>”)</w:t>
      </w:r>
      <w:r w:rsidR="003D506B">
        <w:rPr>
          <w:rFonts w:ascii="Verdana" w:hAnsi="Verdana"/>
          <w:sz w:val="22"/>
          <w:szCs w:val="22"/>
        </w:rPr>
        <w:t xml:space="preserve">, removal of English </w:t>
      </w:r>
      <w:proofErr w:type="spellStart"/>
      <w:r w:rsidR="003D506B">
        <w:rPr>
          <w:rFonts w:ascii="Verdana" w:hAnsi="Verdana"/>
          <w:sz w:val="22"/>
          <w:szCs w:val="22"/>
        </w:rPr>
        <w:t>stopwords</w:t>
      </w:r>
      <w:proofErr w:type="spellEnd"/>
      <w:r w:rsidR="003D506B">
        <w:rPr>
          <w:rFonts w:ascii="Verdana" w:hAnsi="Verdana"/>
          <w:sz w:val="22"/>
          <w:szCs w:val="22"/>
        </w:rPr>
        <w:t xml:space="preserve"> (“is”, “a”, “the”, “are”, etc.), misspelling </w:t>
      </w:r>
      <w:r w:rsidR="00945AEA">
        <w:rPr>
          <w:rFonts w:ascii="Verdana" w:hAnsi="Verdana"/>
          <w:sz w:val="22"/>
          <w:szCs w:val="22"/>
        </w:rPr>
        <w:t xml:space="preserve">correction </w:t>
      </w:r>
      <w:r w:rsidR="003D506B">
        <w:rPr>
          <w:rFonts w:ascii="Verdana" w:hAnsi="Verdana"/>
          <w:sz w:val="22"/>
          <w:szCs w:val="22"/>
        </w:rPr>
        <w:t xml:space="preserve">and finally lemmatization was applied. </w:t>
      </w:r>
    </w:p>
    <w:p w14:paraId="7CD28C3B" w14:textId="24A76EA5" w:rsidR="001822B9" w:rsidRDefault="003D506B" w:rsidP="003D506B">
      <w:pPr>
        <w:ind w:firstLine="360"/>
        <w:jc w:val="both"/>
        <w:rPr>
          <w:rFonts w:ascii="Verdana" w:hAnsi="Verdana"/>
          <w:sz w:val="22"/>
          <w:szCs w:val="22"/>
        </w:rPr>
      </w:pPr>
      <w:r>
        <w:rPr>
          <w:rFonts w:ascii="Verdana" w:hAnsi="Verdana"/>
          <w:sz w:val="22"/>
          <w:szCs w:val="22"/>
        </w:rPr>
        <w:t xml:space="preserve">During EDA stage we noticed that apostrophe character was removed from the original dataset; therefore, more </w:t>
      </w:r>
      <w:proofErr w:type="spellStart"/>
      <w:r>
        <w:rPr>
          <w:rFonts w:ascii="Verdana" w:hAnsi="Verdana"/>
          <w:sz w:val="22"/>
          <w:szCs w:val="22"/>
        </w:rPr>
        <w:t>stopwords</w:t>
      </w:r>
      <w:proofErr w:type="spellEnd"/>
      <w:r>
        <w:rPr>
          <w:rFonts w:ascii="Verdana" w:hAnsi="Verdana"/>
          <w:sz w:val="22"/>
          <w:szCs w:val="22"/>
        </w:rPr>
        <w:t xml:space="preserve"> (such as “</w:t>
      </w:r>
      <w:proofErr w:type="spellStart"/>
      <w:r>
        <w:rPr>
          <w:rFonts w:ascii="Verdana" w:hAnsi="Verdana"/>
          <w:sz w:val="22"/>
          <w:szCs w:val="22"/>
        </w:rPr>
        <w:t>dont</w:t>
      </w:r>
      <w:proofErr w:type="spellEnd"/>
      <w:r>
        <w:rPr>
          <w:rFonts w:ascii="Verdana" w:hAnsi="Verdana"/>
          <w:sz w:val="22"/>
          <w:szCs w:val="22"/>
        </w:rPr>
        <w:t>”) were added to the standard ones</w:t>
      </w:r>
      <w:r w:rsidR="001856B5">
        <w:rPr>
          <w:rFonts w:ascii="Verdana" w:hAnsi="Verdana"/>
          <w:sz w:val="22"/>
          <w:szCs w:val="22"/>
        </w:rPr>
        <w:t xml:space="preserve"> to include </w:t>
      </w:r>
      <w:proofErr w:type="spellStart"/>
      <w:r w:rsidR="001A7813">
        <w:rPr>
          <w:rFonts w:ascii="Verdana" w:hAnsi="Verdana"/>
          <w:sz w:val="22"/>
          <w:szCs w:val="22"/>
        </w:rPr>
        <w:t>stowords</w:t>
      </w:r>
      <w:proofErr w:type="spellEnd"/>
      <w:r w:rsidR="001A7813">
        <w:rPr>
          <w:rFonts w:ascii="Verdana" w:hAnsi="Verdana"/>
          <w:sz w:val="22"/>
          <w:szCs w:val="22"/>
        </w:rPr>
        <w:t xml:space="preserve"> without </w:t>
      </w:r>
      <w:proofErr w:type="spellStart"/>
      <w:r w:rsidR="001A7813">
        <w:rPr>
          <w:rFonts w:ascii="Verdana" w:hAnsi="Verdana"/>
          <w:sz w:val="22"/>
          <w:szCs w:val="22"/>
        </w:rPr>
        <w:t>aphostrophe</w:t>
      </w:r>
      <w:proofErr w:type="spellEnd"/>
      <w:r>
        <w:rPr>
          <w:rFonts w:ascii="Verdana" w:hAnsi="Verdana"/>
          <w:sz w:val="22"/>
          <w:szCs w:val="22"/>
        </w:rPr>
        <w:t>. Spell checking was the most computationally-intensive step in the pre-processing. In addition to automatic spell</w:t>
      </w:r>
      <w:r w:rsidR="00CF3FE6">
        <w:rPr>
          <w:rFonts w:ascii="Verdana" w:hAnsi="Verdana"/>
          <w:sz w:val="22"/>
          <w:szCs w:val="22"/>
        </w:rPr>
        <w:t xml:space="preserve"> checking</w:t>
      </w:r>
      <w:r>
        <w:rPr>
          <w:rFonts w:ascii="Verdana" w:hAnsi="Verdana"/>
          <w:sz w:val="22"/>
          <w:szCs w:val="22"/>
        </w:rPr>
        <w:t xml:space="preserve">, about 400 words, that were not recognized by </w:t>
      </w:r>
      <w:proofErr w:type="spellStart"/>
      <w:r>
        <w:rPr>
          <w:rFonts w:ascii="Verdana" w:hAnsi="Verdana"/>
          <w:sz w:val="22"/>
          <w:szCs w:val="22"/>
        </w:rPr>
        <w:t>SpellChecker</w:t>
      </w:r>
      <w:proofErr w:type="spellEnd"/>
      <w:r>
        <w:rPr>
          <w:rFonts w:ascii="Verdana" w:hAnsi="Verdana"/>
          <w:sz w:val="22"/>
          <w:szCs w:val="22"/>
        </w:rPr>
        <w:t xml:space="preserve"> library were manually corrected, these words include intentional misspelling such as “</w:t>
      </w:r>
      <w:proofErr w:type="spellStart"/>
      <w:r>
        <w:rPr>
          <w:rFonts w:ascii="Verdana" w:hAnsi="Verdana"/>
          <w:sz w:val="22"/>
          <w:szCs w:val="22"/>
        </w:rPr>
        <w:t>realllly</w:t>
      </w:r>
      <w:proofErr w:type="spellEnd"/>
      <w:r>
        <w:rPr>
          <w:rFonts w:ascii="Verdana" w:hAnsi="Verdana"/>
          <w:sz w:val="22"/>
          <w:szCs w:val="22"/>
        </w:rPr>
        <w:t>” instead of “really”.</w:t>
      </w:r>
    </w:p>
    <w:p w14:paraId="0A271D3D" w14:textId="77777777" w:rsidR="00DD430A" w:rsidRDefault="00DD430A" w:rsidP="005105B7">
      <w:pPr>
        <w:jc w:val="both"/>
        <w:rPr>
          <w:rFonts w:ascii="Verdana" w:hAnsi="Verdana"/>
          <w:sz w:val="22"/>
          <w:szCs w:val="22"/>
        </w:rPr>
      </w:pPr>
    </w:p>
    <w:p w14:paraId="5927553B" w14:textId="77B0F648" w:rsidR="005105B7"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EDA</w:t>
      </w:r>
    </w:p>
    <w:p w14:paraId="28E4D8FA" w14:textId="77777777" w:rsidR="003D506B" w:rsidRDefault="00AD5C25" w:rsidP="00B25834">
      <w:pPr>
        <w:ind w:firstLine="360"/>
        <w:jc w:val="both"/>
        <w:rPr>
          <w:rFonts w:ascii="Verdana" w:hAnsi="Verdana"/>
          <w:sz w:val="22"/>
          <w:szCs w:val="22"/>
        </w:rPr>
      </w:pPr>
      <w:r>
        <w:rPr>
          <w:rFonts w:ascii="Verdana" w:hAnsi="Verdana"/>
          <w:sz w:val="22"/>
          <w:szCs w:val="22"/>
        </w:rPr>
        <w:t xml:space="preserve">Once the data are cleaned and pre-processed, </w:t>
      </w:r>
      <w:r w:rsidR="001822B9">
        <w:rPr>
          <w:rFonts w:ascii="Verdana" w:hAnsi="Verdana"/>
          <w:sz w:val="22"/>
          <w:szCs w:val="22"/>
        </w:rPr>
        <w:t>we</w:t>
      </w:r>
      <w:r>
        <w:rPr>
          <w:rFonts w:ascii="Verdana" w:hAnsi="Verdana"/>
          <w:sz w:val="22"/>
          <w:szCs w:val="22"/>
        </w:rPr>
        <w:t xml:space="preserve"> can</w:t>
      </w:r>
      <w:r w:rsidR="001822B9">
        <w:rPr>
          <w:rFonts w:ascii="Verdana" w:hAnsi="Verdana"/>
          <w:sz w:val="22"/>
          <w:szCs w:val="22"/>
        </w:rPr>
        <w:t xml:space="preserve"> perform Explanatory Data Analysis (EDA) to have a better understanding of data</w:t>
      </w:r>
      <w:r w:rsidR="00DD430A">
        <w:rPr>
          <w:rFonts w:ascii="Verdana" w:hAnsi="Verdana"/>
          <w:sz w:val="22"/>
          <w:szCs w:val="22"/>
        </w:rPr>
        <w:t xml:space="preserve"> distribution</w:t>
      </w:r>
      <w:r w:rsidR="001822B9">
        <w:rPr>
          <w:rFonts w:ascii="Verdana" w:hAnsi="Verdana"/>
          <w:sz w:val="22"/>
          <w:szCs w:val="22"/>
        </w:rPr>
        <w:t xml:space="preserve">. </w:t>
      </w:r>
    </w:p>
    <w:p w14:paraId="322D6D98" w14:textId="567A2C93" w:rsidR="003D506B" w:rsidRDefault="003D506B" w:rsidP="00B25834">
      <w:pPr>
        <w:ind w:firstLine="360"/>
        <w:jc w:val="both"/>
        <w:rPr>
          <w:rFonts w:ascii="Verdana" w:hAnsi="Verdana"/>
          <w:sz w:val="22"/>
          <w:szCs w:val="22"/>
        </w:rPr>
      </w:pPr>
      <w:r>
        <w:rPr>
          <w:rFonts w:ascii="Verdana" w:hAnsi="Verdana"/>
          <w:sz w:val="22"/>
          <w:szCs w:val="22"/>
        </w:rPr>
        <w:t xml:space="preserve">An initial bar-plot of labels show that data are imbalanced. </w:t>
      </w:r>
      <w:r w:rsidR="00945AEA">
        <w:rPr>
          <w:rFonts w:ascii="Verdana" w:hAnsi="Verdana"/>
          <w:sz w:val="22"/>
          <w:szCs w:val="22"/>
        </w:rPr>
        <w:t>Imbalanced data</w:t>
      </w:r>
      <w:r>
        <w:rPr>
          <w:rFonts w:ascii="Verdana" w:hAnsi="Verdana"/>
          <w:sz w:val="22"/>
          <w:szCs w:val="22"/>
        </w:rPr>
        <w:t xml:space="preserve"> creates the challenge of learning the small classes</w:t>
      </w:r>
      <w:r w:rsidR="00782DED">
        <w:rPr>
          <w:rFonts w:ascii="Verdana" w:hAnsi="Verdana"/>
          <w:sz w:val="22"/>
          <w:szCs w:val="22"/>
        </w:rPr>
        <w:t xml:space="preserve"> (surprise and love)</w:t>
      </w:r>
      <w:r>
        <w:rPr>
          <w:rFonts w:ascii="Verdana" w:hAnsi="Verdana"/>
          <w:sz w:val="22"/>
          <w:szCs w:val="22"/>
        </w:rPr>
        <w:t xml:space="preserve"> </w:t>
      </w:r>
      <w:r w:rsidR="00945AEA">
        <w:rPr>
          <w:rFonts w:ascii="Verdana" w:hAnsi="Verdana"/>
          <w:sz w:val="22"/>
          <w:szCs w:val="22"/>
        </w:rPr>
        <w:t xml:space="preserve">by model </w:t>
      </w:r>
      <w:r>
        <w:rPr>
          <w:rFonts w:ascii="Verdana" w:hAnsi="Verdana"/>
          <w:sz w:val="22"/>
          <w:szCs w:val="22"/>
        </w:rPr>
        <w:t xml:space="preserve">correctly. </w:t>
      </w:r>
    </w:p>
    <w:p w14:paraId="2D1F9BC0" w14:textId="77777777" w:rsidR="00782DED" w:rsidRDefault="00782DED" w:rsidP="00782DED">
      <w:pPr>
        <w:keepNext/>
        <w:ind w:firstLine="360"/>
        <w:jc w:val="center"/>
      </w:pPr>
      <w:r>
        <w:rPr>
          <w:noProof/>
        </w:rPr>
        <w:drawing>
          <wp:inline distT="0" distB="0" distL="0" distR="0" wp14:anchorId="0B83EC91" wp14:editId="15EE21C4">
            <wp:extent cx="4990375" cy="3589972"/>
            <wp:effectExtent l="0" t="0" r="1270" b="0"/>
            <wp:docPr id="2074731904" name="Picture 1" descr="A graph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1904" name="Picture 1" descr="A graph of emotion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678"/>
                    <a:stretch/>
                  </pic:blipFill>
                  <pic:spPr bwMode="auto">
                    <a:xfrm>
                      <a:off x="0" y="0"/>
                      <a:ext cx="4991100" cy="3590493"/>
                    </a:xfrm>
                    <a:prstGeom prst="rect">
                      <a:avLst/>
                    </a:prstGeom>
                    <a:noFill/>
                    <a:ln>
                      <a:noFill/>
                    </a:ln>
                    <a:extLst>
                      <a:ext uri="{53640926-AAD7-44D8-BBD7-CCE9431645EC}">
                        <a14:shadowObscured xmlns:a14="http://schemas.microsoft.com/office/drawing/2010/main"/>
                      </a:ext>
                    </a:extLst>
                  </pic:spPr>
                </pic:pic>
              </a:graphicData>
            </a:graphic>
          </wp:inline>
        </w:drawing>
      </w:r>
    </w:p>
    <w:p w14:paraId="5A95CEB7" w14:textId="11349E48" w:rsidR="00782DED" w:rsidRDefault="00782DED" w:rsidP="00782DED">
      <w:pPr>
        <w:pStyle w:val="Caption"/>
        <w:jc w:val="center"/>
        <w:rPr>
          <w:rFonts w:ascii="Verdana" w:hAnsi="Verdana"/>
          <w:sz w:val="22"/>
          <w:szCs w:val="22"/>
        </w:rPr>
      </w:pPr>
      <w:r>
        <w:t xml:space="preserve">Figure </w:t>
      </w:r>
      <w:r w:rsidR="005620A9">
        <w:fldChar w:fldCharType="begin"/>
      </w:r>
      <w:r w:rsidR="005620A9">
        <w:instrText xml:space="preserve"> SEQ Figure \* ARABIC </w:instrText>
      </w:r>
      <w:r w:rsidR="005620A9">
        <w:fldChar w:fldCharType="separate"/>
      </w:r>
      <w:r w:rsidR="001442DA">
        <w:rPr>
          <w:noProof/>
        </w:rPr>
        <w:t>1</w:t>
      </w:r>
      <w:r w:rsidR="005620A9">
        <w:rPr>
          <w:noProof/>
        </w:rPr>
        <w:fldChar w:fldCharType="end"/>
      </w:r>
      <w:r w:rsidR="00945AEA">
        <w:t xml:space="preserve"> </w:t>
      </w:r>
      <w:r>
        <w:t>Imbalanced data</w:t>
      </w:r>
      <w:r w:rsidR="005E4965">
        <w:t xml:space="preserve"> (Surprise and Love are the least represented emotions in the dataset)</w:t>
      </w:r>
    </w:p>
    <w:p w14:paraId="12324AF8" w14:textId="04D2832B" w:rsidR="00782DED" w:rsidRDefault="00782DED" w:rsidP="00B25834">
      <w:pPr>
        <w:ind w:firstLine="360"/>
        <w:jc w:val="both"/>
        <w:rPr>
          <w:rFonts w:ascii="Verdana" w:hAnsi="Verdana"/>
          <w:sz w:val="22"/>
          <w:szCs w:val="22"/>
        </w:rPr>
      </w:pPr>
      <w:r w:rsidRPr="00782DED">
        <w:rPr>
          <w:rFonts w:ascii="Verdana" w:hAnsi="Verdana"/>
          <w:sz w:val="22"/>
          <w:szCs w:val="22"/>
        </w:rPr>
        <w:lastRenderedPageBreak/>
        <w:t xml:space="preserve">Word cloud for each category </w:t>
      </w:r>
      <w:r>
        <w:rPr>
          <w:rFonts w:ascii="Verdana" w:hAnsi="Verdana"/>
          <w:sz w:val="22"/>
          <w:szCs w:val="22"/>
        </w:rPr>
        <w:t xml:space="preserve">is </w:t>
      </w:r>
      <w:r w:rsidRPr="00782DED">
        <w:rPr>
          <w:rFonts w:ascii="Verdana" w:hAnsi="Verdana"/>
          <w:sz w:val="22"/>
          <w:szCs w:val="22"/>
        </w:rPr>
        <w:t>also generated</w:t>
      </w:r>
      <w:r>
        <w:rPr>
          <w:rFonts w:ascii="Verdana" w:hAnsi="Verdana"/>
          <w:sz w:val="22"/>
          <w:szCs w:val="22"/>
        </w:rPr>
        <w:t>, these visualizations show the most frequently-used words in each category</w:t>
      </w:r>
      <w:r w:rsidRPr="00782DED">
        <w:rPr>
          <w:rFonts w:ascii="Verdana" w:hAnsi="Verdana"/>
          <w:sz w:val="22"/>
          <w:szCs w:val="22"/>
        </w:rPr>
        <w:t xml:space="preserve">. One sample is shown </w:t>
      </w:r>
      <w:r>
        <w:rPr>
          <w:rFonts w:ascii="Verdana" w:hAnsi="Verdana"/>
          <w:sz w:val="22"/>
          <w:szCs w:val="22"/>
        </w:rPr>
        <w:t>below</w:t>
      </w:r>
      <w:r w:rsidRPr="00782DED">
        <w:rPr>
          <w:rFonts w:ascii="Verdana" w:hAnsi="Verdana"/>
          <w:sz w:val="22"/>
          <w:szCs w:val="22"/>
        </w:rPr>
        <w:t>:</w:t>
      </w:r>
    </w:p>
    <w:p w14:paraId="40E97FC6" w14:textId="77777777" w:rsidR="00782DED" w:rsidRDefault="00782DED" w:rsidP="00B25834">
      <w:pPr>
        <w:ind w:firstLine="360"/>
        <w:jc w:val="both"/>
        <w:rPr>
          <w:rFonts w:ascii="Verdana" w:hAnsi="Verdana"/>
          <w:sz w:val="22"/>
          <w:szCs w:val="22"/>
        </w:rPr>
      </w:pPr>
    </w:p>
    <w:p w14:paraId="36965DD5" w14:textId="77777777" w:rsidR="00782DED" w:rsidRDefault="00782DED" w:rsidP="00782DED">
      <w:pPr>
        <w:keepNext/>
        <w:ind w:firstLine="360"/>
        <w:jc w:val="center"/>
      </w:pPr>
      <w:r>
        <w:rPr>
          <w:noProof/>
        </w:rPr>
        <w:drawing>
          <wp:inline distT="0" distB="0" distL="0" distR="0" wp14:anchorId="18921283" wp14:editId="21E6B0E7">
            <wp:extent cx="6858000" cy="3427730"/>
            <wp:effectExtent l="0" t="0" r="0" b="1270"/>
            <wp:docPr id="1732266442"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66442" name="Picture 2" descr="A black background with colorful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6858000" cy="3427730"/>
                    </a:xfrm>
                    <a:prstGeom prst="rect">
                      <a:avLst/>
                    </a:prstGeom>
                    <a:noFill/>
                    <a:ln>
                      <a:noFill/>
                    </a:ln>
                    <a:extLst>
                      <a:ext uri="{53640926-AAD7-44D8-BBD7-CCE9431645EC}">
                        <a14:shadowObscured xmlns:a14="http://schemas.microsoft.com/office/drawing/2010/main"/>
                      </a:ext>
                    </a:extLst>
                  </pic:spPr>
                </pic:pic>
              </a:graphicData>
            </a:graphic>
          </wp:inline>
        </w:drawing>
      </w:r>
    </w:p>
    <w:p w14:paraId="37E5B844" w14:textId="55E21E26" w:rsidR="00782DED" w:rsidRPr="00782DED" w:rsidRDefault="00782DED" w:rsidP="00782DED">
      <w:pPr>
        <w:pStyle w:val="Caption"/>
        <w:jc w:val="center"/>
        <w:rPr>
          <w:rFonts w:ascii="Verdana" w:hAnsi="Verdana"/>
          <w:sz w:val="22"/>
          <w:szCs w:val="22"/>
        </w:rPr>
      </w:pPr>
      <w:r>
        <w:t xml:space="preserve">Figure </w:t>
      </w:r>
      <w:r w:rsidR="005620A9">
        <w:fldChar w:fldCharType="begin"/>
      </w:r>
      <w:r w:rsidR="005620A9">
        <w:instrText xml:space="preserve"> SEQ Figure \* ARABIC </w:instrText>
      </w:r>
      <w:r w:rsidR="005620A9">
        <w:fldChar w:fldCharType="separate"/>
      </w:r>
      <w:r w:rsidR="001442DA">
        <w:rPr>
          <w:noProof/>
        </w:rPr>
        <w:t>2</w:t>
      </w:r>
      <w:r w:rsidR="005620A9">
        <w:rPr>
          <w:noProof/>
        </w:rPr>
        <w:fldChar w:fldCharType="end"/>
      </w:r>
      <w:r>
        <w:t xml:space="preserve"> Word cloud for "surprise" category</w:t>
      </w:r>
      <w:r w:rsidR="00945AEA">
        <w:t>.</w:t>
      </w:r>
    </w:p>
    <w:p w14:paraId="0CC1BE74" w14:textId="0B09BA0B" w:rsidR="00AB6F79" w:rsidRDefault="00554AE2" w:rsidP="00B25834">
      <w:pPr>
        <w:ind w:firstLine="360"/>
        <w:jc w:val="both"/>
        <w:rPr>
          <w:rFonts w:ascii="Verdana" w:hAnsi="Verdana"/>
          <w:sz w:val="22"/>
          <w:szCs w:val="22"/>
        </w:rPr>
      </w:pPr>
      <w:r w:rsidRPr="009C3E6B">
        <w:rPr>
          <w:rFonts w:ascii="Verdana" w:hAnsi="Verdana"/>
          <w:sz w:val="22"/>
          <w:szCs w:val="22"/>
        </w:rPr>
        <w:t xml:space="preserve">As our data is unbalanced, we </w:t>
      </w:r>
      <w:r w:rsidR="009C3E6B" w:rsidRPr="009C3E6B">
        <w:rPr>
          <w:rFonts w:ascii="Verdana" w:hAnsi="Verdana"/>
          <w:sz w:val="22"/>
          <w:szCs w:val="22"/>
        </w:rPr>
        <w:t xml:space="preserve">have experimented with </w:t>
      </w:r>
      <w:r w:rsidRPr="009C3E6B">
        <w:rPr>
          <w:rFonts w:ascii="Verdana" w:hAnsi="Verdana"/>
          <w:sz w:val="22"/>
          <w:szCs w:val="22"/>
        </w:rPr>
        <w:t xml:space="preserve">some </w:t>
      </w:r>
      <w:proofErr w:type="spellStart"/>
      <w:r w:rsidR="003E2BB1" w:rsidRPr="009C3E6B">
        <w:rPr>
          <w:rFonts w:ascii="Verdana" w:hAnsi="Verdana"/>
          <w:sz w:val="22"/>
          <w:szCs w:val="22"/>
        </w:rPr>
        <w:t>undersampling</w:t>
      </w:r>
      <w:proofErr w:type="spellEnd"/>
      <w:r w:rsidR="003E2BB1" w:rsidRPr="009C3E6B">
        <w:rPr>
          <w:rFonts w:ascii="Verdana" w:hAnsi="Verdana"/>
          <w:sz w:val="22"/>
          <w:szCs w:val="22"/>
        </w:rPr>
        <w:t xml:space="preserve"> </w:t>
      </w:r>
      <w:r w:rsidR="009C3E6B" w:rsidRPr="009C3E6B">
        <w:rPr>
          <w:rFonts w:ascii="Verdana" w:hAnsi="Verdana"/>
          <w:sz w:val="22"/>
          <w:szCs w:val="22"/>
        </w:rPr>
        <w:t>and</w:t>
      </w:r>
      <w:r w:rsidR="003E2BB1" w:rsidRPr="009C3E6B">
        <w:rPr>
          <w:rFonts w:ascii="Verdana" w:hAnsi="Verdana"/>
          <w:sz w:val="22"/>
          <w:szCs w:val="22"/>
        </w:rPr>
        <w:t xml:space="preserve"> over</w:t>
      </w:r>
      <w:r w:rsidRPr="009C3E6B">
        <w:rPr>
          <w:rFonts w:ascii="Verdana" w:hAnsi="Verdana"/>
          <w:sz w:val="22"/>
          <w:szCs w:val="22"/>
        </w:rPr>
        <w:t xml:space="preserve">sampling techniques to overcome this challenge </w:t>
      </w:r>
      <w:r w:rsidR="003E2BB1" w:rsidRPr="009C3E6B">
        <w:rPr>
          <w:rFonts w:ascii="Verdana" w:hAnsi="Verdana"/>
          <w:sz w:val="22"/>
          <w:szCs w:val="22"/>
        </w:rPr>
        <w:t>and ensure the final model learns effectively and improve its performance on classifying messages in correct emotions.</w:t>
      </w:r>
    </w:p>
    <w:p w14:paraId="2D2592FD" w14:textId="77777777" w:rsidR="00DD430A" w:rsidRDefault="00DD430A" w:rsidP="005105B7">
      <w:pPr>
        <w:jc w:val="both"/>
        <w:rPr>
          <w:rFonts w:ascii="Verdana" w:hAnsi="Verdana"/>
          <w:sz w:val="22"/>
          <w:szCs w:val="22"/>
        </w:rPr>
      </w:pPr>
    </w:p>
    <w:p w14:paraId="6AB5201C" w14:textId="7ADA17FD" w:rsidR="00AB6F79"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Feature Extraction</w:t>
      </w:r>
    </w:p>
    <w:p w14:paraId="5E592AF8" w14:textId="5015741B" w:rsidR="00CF1344" w:rsidRDefault="00AD5C25" w:rsidP="00CF1344">
      <w:pPr>
        <w:ind w:firstLine="360"/>
        <w:jc w:val="both"/>
        <w:rPr>
          <w:rFonts w:ascii="Verdana" w:hAnsi="Verdana"/>
          <w:sz w:val="22"/>
          <w:szCs w:val="22"/>
        </w:rPr>
      </w:pPr>
      <w:r>
        <w:rPr>
          <w:rFonts w:ascii="Verdana" w:hAnsi="Verdana"/>
          <w:sz w:val="22"/>
          <w:szCs w:val="22"/>
        </w:rPr>
        <w:t>The next step is</w:t>
      </w:r>
      <w:r w:rsidR="00AB6F79">
        <w:rPr>
          <w:rFonts w:ascii="Verdana" w:hAnsi="Verdana"/>
          <w:sz w:val="22"/>
          <w:szCs w:val="22"/>
        </w:rPr>
        <w:t xml:space="preserve"> feature </w:t>
      </w:r>
      <w:proofErr w:type="gramStart"/>
      <w:r w:rsidR="00AB6F79">
        <w:rPr>
          <w:rFonts w:ascii="Verdana" w:hAnsi="Verdana"/>
          <w:sz w:val="22"/>
          <w:szCs w:val="22"/>
        </w:rPr>
        <w:t>extraction,</w:t>
      </w:r>
      <w:proofErr w:type="gramEnd"/>
      <w:r w:rsidR="00AB6F79">
        <w:rPr>
          <w:rFonts w:ascii="Verdana" w:hAnsi="Verdana"/>
          <w:sz w:val="22"/>
          <w:szCs w:val="22"/>
        </w:rPr>
        <w:t xml:space="preserve"> we </w:t>
      </w:r>
      <w:r w:rsidR="00815CFF">
        <w:rPr>
          <w:rFonts w:ascii="Verdana" w:hAnsi="Verdana"/>
          <w:sz w:val="22"/>
          <w:szCs w:val="22"/>
        </w:rPr>
        <w:t xml:space="preserve">have explored different methods of word embedding to convert words into </w:t>
      </w:r>
      <w:r w:rsidR="001147DA">
        <w:rPr>
          <w:rFonts w:ascii="Verdana" w:hAnsi="Verdana"/>
          <w:sz w:val="22"/>
          <w:szCs w:val="22"/>
        </w:rPr>
        <w:t xml:space="preserve">numerical </w:t>
      </w:r>
      <w:r w:rsidR="00815CFF">
        <w:rPr>
          <w:rFonts w:ascii="Verdana" w:hAnsi="Verdana"/>
          <w:sz w:val="22"/>
          <w:szCs w:val="22"/>
        </w:rPr>
        <w:t>vectors</w:t>
      </w:r>
      <w:r w:rsidR="00CF1344">
        <w:rPr>
          <w:rFonts w:ascii="Verdana" w:hAnsi="Verdana"/>
          <w:sz w:val="22"/>
          <w:szCs w:val="22"/>
        </w:rPr>
        <w:t xml:space="preserve"> as explained </w:t>
      </w:r>
      <w:r w:rsidR="00953929">
        <w:rPr>
          <w:rFonts w:ascii="Verdana" w:hAnsi="Verdana"/>
          <w:sz w:val="22"/>
          <w:szCs w:val="22"/>
        </w:rPr>
        <w:t>below:</w:t>
      </w:r>
    </w:p>
    <w:p w14:paraId="05EEDCDA" w14:textId="1ABE9B79" w:rsidR="00675A54" w:rsidRDefault="00675A54" w:rsidP="00675A54">
      <w:pPr>
        <w:ind w:firstLine="360"/>
        <w:jc w:val="both"/>
        <w:rPr>
          <w:rFonts w:ascii="Verdana" w:hAnsi="Verdana"/>
          <w:sz w:val="22"/>
          <w:szCs w:val="22"/>
        </w:rPr>
      </w:pPr>
    </w:p>
    <w:p w14:paraId="379B45BA" w14:textId="59B4D608" w:rsidR="00675A54" w:rsidRPr="00FD36AB" w:rsidRDefault="00675A54" w:rsidP="00675A54">
      <w:pPr>
        <w:ind w:firstLine="360"/>
        <w:jc w:val="both"/>
        <w:rPr>
          <w:rFonts w:ascii="Verdana" w:hAnsi="Verdana"/>
          <w:i/>
          <w:iCs/>
          <w:sz w:val="22"/>
          <w:szCs w:val="22"/>
        </w:rPr>
      </w:pPr>
      <w:r w:rsidRPr="008B53C3">
        <w:rPr>
          <w:rFonts w:ascii="Verdana" w:hAnsi="Verdana"/>
          <w:i/>
          <w:iCs/>
          <w:sz w:val="22"/>
          <w:szCs w:val="22"/>
        </w:rPr>
        <w:t>3-1 Word2Vec</w:t>
      </w:r>
      <w:r w:rsidR="00026FC8">
        <w:rPr>
          <w:rFonts w:ascii="Verdana" w:hAnsi="Verdana"/>
          <w:i/>
          <w:iCs/>
          <w:sz w:val="22"/>
          <w:szCs w:val="22"/>
        </w:rPr>
        <w:t xml:space="preserve"> &amp; Doc2Vec</w:t>
      </w:r>
    </w:p>
    <w:p w14:paraId="6F2A73E2" w14:textId="572FE703" w:rsidR="00B25390" w:rsidRPr="00026FC8" w:rsidRDefault="00675A54" w:rsidP="00026FC8">
      <w:pPr>
        <w:ind w:firstLine="360"/>
        <w:jc w:val="both"/>
        <w:rPr>
          <w:rFonts w:ascii="Verdana" w:hAnsi="Verdana"/>
          <w:sz w:val="22"/>
          <w:szCs w:val="22"/>
        </w:rPr>
      </w:pPr>
      <w:r>
        <w:rPr>
          <w:rFonts w:ascii="Verdana" w:hAnsi="Verdana"/>
          <w:sz w:val="22"/>
          <w:szCs w:val="22"/>
        </w:rPr>
        <w:t>In word2vec embedding, the</w:t>
      </w:r>
      <w:r w:rsidRPr="007C73E8">
        <w:rPr>
          <w:rFonts w:ascii="Verdana" w:hAnsi="Verdana"/>
          <w:sz w:val="22"/>
          <w:szCs w:val="22"/>
        </w:rPr>
        <w:t xml:space="preserve"> entire corpus is scanned, and the vector creation process is performed by determining which words the target word occurs with more often</w:t>
      </w:r>
      <w:r>
        <w:rPr>
          <w:rFonts w:ascii="Verdana" w:hAnsi="Verdana"/>
          <w:sz w:val="22"/>
          <w:szCs w:val="22"/>
        </w:rPr>
        <w:t>. It reveals the semantic closeness of two words to each other.</w:t>
      </w:r>
      <w:r w:rsidR="007A3BE6">
        <w:rPr>
          <w:rFonts w:ascii="Verdana" w:hAnsi="Verdana"/>
          <w:sz w:val="22"/>
          <w:szCs w:val="22"/>
        </w:rPr>
        <w:t xml:space="preserve"> It is based on a </w:t>
      </w:r>
      <w:r w:rsidR="00FA13F3">
        <w:rPr>
          <w:rFonts w:ascii="Verdana" w:hAnsi="Verdana"/>
          <w:sz w:val="22"/>
          <w:szCs w:val="22"/>
        </w:rPr>
        <w:t>C</w:t>
      </w:r>
      <w:r w:rsidR="007A3BE6">
        <w:rPr>
          <w:rFonts w:ascii="Verdana" w:hAnsi="Verdana"/>
          <w:sz w:val="22"/>
          <w:szCs w:val="22"/>
        </w:rPr>
        <w:t>B</w:t>
      </w:r>
      <w:r w:rsidR="00A26BA7">
        <w:rPr>
          <w:rFonts w:ascii="Verdana" w:hAnsi="Verdana"/>
          <w:sz w:val="22"/>
          <w:szCs w:val="22"/>
        </w:rPr>
        <w:t>OW</w:t>
      </w:r>
      <w:r w:rsidR="007A3BE6">
        <w:rPr>
          <w:rFonts w:ascii="Verdana" w:hAnsi="Verdana"/>
          <w:sz w:val="22"/>
          <w:szCs w:val="22"/>
        </w:rPr>
        <w:t xml:space="preserve"> (</w:t>
      </w:r>
      <w:r w:rsidR="00A26BA7">
        <w:rPr>
          <w:rFonts w:ascii="Verdana" w:hAnsi="Verdana"/>
          <w:sz w:val="22"/>
          <w:szCs w:val="22"/>
        </w:rPr>
        <w:t xml:space="preserve">Continuous </w:t>
      </w:r>
      <w:r w:rsidR="007A3BE6">
        <w:rPr>
          <w:rFonts w:ascii="Verdana" w:hAnsi="Verdana"/>
          <w:sz w:val="22"/>
          <w:szCs w:val="22"/>
        </w:rPr>
        <w:t>Bag of Words)</w:t>
      </w:r>
      <w:r w:rsidR="00A26BA7">
        <w:rPr>
          <w:rFonts w:ascii="Verdana" w:hAnsi="Verdana"/>
          <w:sz w:val="22"/>
          <w:szCs w:val="22"/>
        </w:rPr>
        <w:t xml:space="preserve"> where it learns</w:t>
      </w:r>
      <w:r w:rsidR="00003510">
        <w:rPr>
          <w:rFonts w:ascii="Verdana" w:hAnsi="Verdana"/>
          <w:sz w:val="22"/>
          <w:szCs w:val="22"/>
        </w:rPr>
        <w:t xml:space="preserve"> to predict</w:t>
      </w:r>
      <w:r w:rsidR="00A26BA7">
        <w:rPr>
          <w:rFonts w:ascii="Verdana" w:hAnsi="Verdana"/>
          <w:sz w:val="22"/>
          <w:szCs w:val="22"/>
        </w:rPr>
        <w:t xml:space="preserve"> a target based on the context. </w:t>
      </w:r>
      <w:r w:rsidR="00647694" w:rsidRPr="00647694">
        <w:rPr>
          <w:rFonts w:ascii="Verdana" w:hAnsi="Verdana"/>
          <w:sz w:val="22"/>
          <w:szCs w:val="22"/>
        </w:rPr>
        <w:t>Word2vec is trained using a shallow neural network with a single hidden layer. During training, the model adjusts the word vectors to minimize the loss function, which measures the difference between the predicted and actual words in the training data. Once trained, the word vectors capture semantic relationships between words, such as synonyms, antonyms, and analogies</w:t>
      </w:r>
      <w:r w:rsidR="005C1D37">
        <w:rPr>
          <w:rFonts w:ascii="Verdana" w:hAnsi="Verdana"/>
          <w:sz w:val="22"/>
          <w:szCs w:val="22"/>
        </w:rPr>
        <w:t xml:space="preserve"> [4]</w:t>
      </w:r>
      <w:r w:rsidR="00647694" w:rsidRPr="00647694">
        <w:rPr>
          <w:rFonts w:ascii="Verdana" w:hAnsi="Verdana"/>
          <w:sz w:val="22"/>
          <w:szCs w:val="22"/>
        </w:rPr>
        <w:t>.</w:t>
      </w:r>
    </w:p>
    <w:p w14:paraId="7D63B6EC" w14:textId="5E926DAA" w:rsidR="000371A2" w:rsidRDefault="00B25390" w:rsidP="00B25390">
      <w:pPr>
        <w:ind w:firstLine="360"/>
        <w:jc w:val="both"/>
        <w:rPr>
          <w:rFonts w:ascii="Verdana" w:hAnsi="Verdana"/>
          <w:sz w:val="22"/>
          <w:szCs w:val="22"/>
        </w:rPr>
      </w:pPr>
      <w:r w:rsidRPr="00D90A5A">
        <w:rPr>
          <w:rFonts w:ascii="Verdana" w:hAnsi="Verdana"/>
          <w:sz w:val="22"/>
          <w:szCs w:val="22"/>
        </w:rPr>
        <w:t xml:space="preserve">Doc2Vec is an extension of Word2vec. It learns fixed-length vector representations for variable-length pieces of text, such as sentences, paragraphs, or documents. The idea behind </w:t>
      </w:r>
      <w:r w:rsidR="008B53C3">
        <w:rPr>
          <w:rFonts w:ascii="Verdana" w:hAnsi="Verdana"/>
          <w:sz w:val="22"/>
          <w:szCs w:val="22"/>
        </w:rPr>
        <w:t>Doc2Vec</w:t>
      </w:r>
      <w:r w:rsidRPr="00D90A5A">
        <w:rPr>
          <w:rFonts w:ascii="Verdana" w:hAnsi="Verdana"/>
          <w:sz w:val="22"/>
          <w:szCs w:val="22"/>
        </w:rPr>
        <w:t xml:space="preserve"> or document embedding models is to capture the semantic meaning and context of entire documents in a lower-dimensional vector space.</w:t>
      </w:r>
      <w:r w:rsidR="005059FF">
        <w:rPr>
          <w:rFonts w:ascii="Verdana" w:hAnsi="Verdana"/>
          <w:sz w:val="22"/>
          <w:szCs w:val="22"/>
        </w:rPr>
        <w:t xml:space="preserve"> </w:t>
      </w:r>
      <w:r w:rsidR="000371A2">
        <w:rPr>
          <w:rFonts w:ascii="Verdana" w:hAnsi="Verdana"/>
          <w:sz w:val="22"/>
          <w:szCs w:val="22"/>
        </w:rPr>
        <w:t xml:space="preserve">We have used </w:t>
      </w:r>
      <w:r w:rsidR="005059FF">
        <w:rPr>
          <w:rFonts w:ascii="Verdana" w:hAnsi="Verdana"/>
          <w:sz w:val="22"/>
          <w:szCs w:val="22"/>
        </w:rPr>
        <w:t xml:space="preserve">DBOW (Distributed Bag of Words) with </w:t>
      </w:r>
      <w:r w:rsidR="000371A2">
        <w:rPr>
          <w:rFonts w:ascii="Verdana" w:hAnsi="Verdana"/>
          <w:sz w:val="22"/>
          <w:szCs w:val="22"/>
        </w:rPr>
        <w:t xml:space="preserve">a vector </w:t>
      </w:r>
      <w:r w:rsidR="005059FF">
        <w:rPr>
          <w:rFonts w:ascii="Verdana" w:hAnsi="Verdana"/>
          <w:sz w:val="22"/>
          <w:szCs w:val="22"/>
        </w:rPr>
        <w:t xml:space="preserve">representation of </w:t>
      </w:r>
      <w:r w:rsidR="000371A2">
        <w:rPr>
          <w:rFonts w:ascii="Verdana" w:hAnsi="Verdana"/>
          <w:sz w:val="22"/>
          <w:szCs w:val="22"/>
        </w:rPr>
        <w:t>size</w:t>
      </w:r>
      <w:r w:rsidR="005059FF">
        <w:rPr>
          <w:rFonts w:ascii="Verdana" w:hAnsi="Verdana"/>
          <w:sz w:val="22"/>
          <w:szCs w:val="22"/>
        </w:rPr>
        <w:t xml:space="preserve"> </w:t>
      </w:r>
      <w:r w:rsidR="000371A2">
        <w:rPr>
          <w:rFonts w:ascii="Verdana" w:hAnsi="Verdana"/>
          <w:sz w:val="22"/>
          <w:szCs w:val="22"/>
        </w:rPr>
        <w:t>300</w:t>
      </w:r>
      <w:r w:rsidR="005059FF">
        <w:rPr>
          <w:rFonts w:ascii="Verdana" w:hAnsi="Verdana"/>
          <w:sz w:val="22"/>
          <w:szCs w:val="22"/>
        </w:rPr>
        <w:t>.</w:t>
      </w:r>
      <w:r w:rsidR="000371A2">
        <w:rPr>
          <w:rFonts w:ascii="Verdana" w:hAnsi="Verdana"/>
          <w:sz w:val="22"/>
          <w:szCs w:val="22"/>
        </w:rPr>
        <w:t xml:space="preserve"> </w:t>
      </w:r>
      <w:r w:rsidR="00BE2FD9">
        <w:rPr>
          <w:rFonts w:ascii="Verdana" w:hAnsi="Verdana"/>
          <w:sz w:val="22"/>
          <w:szCs w:val="22"/>
        </w:rPr>
        <w:t xml:space="preserve">It was trained based on 30 epochs and a </w:t>
      </w:r>
      <w:r w:rsidR="001E37CF">
        <w:rPr>
          <w:rFonts w:ascii="Verdana" w:hAnsi="Verdana"/>
          <w:sz w:val="22"/>
          <w:szCs w:val="22"/>
        </w:rPr>
        <w:t>variable</w:t>
      </w:r>
      <w:r w:rsidR="00BE2FD9">
        <w:rPr>
          <w:rFonts w:ascii="Verdana" w:hAnsi="Verdana"/>
          <w:sz w:val="22"/>
          <w:szCs w:val="22"/>
        </w:rPr>
        <w:t xml:space="preserve"> learning rate </w:t>
      </w:r>
      <w:r w:rsidR="001E37CF">
        <w:rPr>
          <w:rFonts w:ascii="Verdana" w:hAnsi="Verdana"/>
          <w:sz w:val="22"/>
          <w:szCs w:val="22"/>
        </w:rPr>
        <w:t xml:space="preserve">reduced </w:t>
      </w:r>
      <w:r w:rsidR="00BE2FD9">
        <w:rPr>
          <w:rFonts w:ascii="Verdana" w:hAnsi="Verdana"/>
          <w:sz w:val="22"/>
          <w:szCs w:val="22"/>
        </w:rPr>
        <w:t>at each epoch.</w:t>
      </w:r>
    </w:p>
    <w:p w14:paraId="25A49498" w14:textId="1C92BF3E" w:rsidR="00953929" w:rsidRPr="00FD36AB" w:rsidRDefault="00953929" w:rsidP="00CF1344">
      <w:pPr>
        <w:ind w:firstLine="360"/>
        <w:jc w:val="both"/>
        <w:rPr>
          <w:rFonts w:ascii="Verdana" w:hAnsi="Verdana"/>
          <w:i/>
          <w:iCs/>
          <w:sz w:val="22"/>
          <w:szCs w:val="22"/>
        </w:rPr>
      </w:pPr>
      <w:r w:rsidRPr="00FD36AB">
        <w:rPr>
          <w:rFonts w:ascii="Verdana" w:hAnsi="Verdana"/>
          <w:i/>
          <w:iCs/>
          <w:sz w:val="22"/>
          <w:szCs w:val="22"/>
        </w:rPr>
        <w:lastRenderedPageBreak/>
        <w:t>3-</w:t>
      </w:r>
      <w:r w:rsidR="008B53C3">
        <w:rPr>
          <w:rFonts w:ascii="Verdana" w:hAnsi="Verdana"/>
          <w:i/>
          <w:iCs/>
          <w:sz w:val="22"/>
          <w:szCs w:val="22"/>
        </w:rPr>
        <w:t>2</w:t>
      </w:r>
      <w:r w:rsidRPr="00FD36AB">
        <w:rPr>
          <w:rFonts w:ascii="Verdana" w:hAnsi="Verdana"/>
          <w:i/>
          <w:iCs/>
          <w:sz w:val="22"/>
          <w:szCs w:val="22"/>
        </w:rPr>
        <w:t xml:space="preserve"> T</w:t>
      </w:r>
      <w:r w:rsidR="00562561" w:rsidRPr="00FD36AB">
        <w:rPr>
          <w:rFonts w:ascii="Verdana" w:hAnsi="Verdana"/>
          <w:i/>
          <w:iCs/>
          <w:sz w:val="22"/>
          <w:szCs w:val="22"/>
        </w:rPr>
        <w:t>F-IDF</w:t>
      </w:r>
    </w:p>
    <w:p w14:paraId="7428104F" w14:textId="73E0B2F9" w:rsidR="009743CB" w:rsidRDefault="00946F7D" w:rsidP="00CF1344">
      <w:pPr>
        <w:ind w:firstLine="360"/>
        <w:jc w:val="both"/>
        <w:rPr>
          <w:rFonts w:ascii="Verdana" w:hAnsi="Verdana"/>
          <w:sz w:val="22"/>
          <w:szCs w:val="22"/>
        </w:rPr>
      </w:pPr>
      <w:r>
        <w:rPr>
          <w:rFonts w:ascii="Verdana" w:hAnsi="Verdana"/>
          <w:sz w:val="22"/>
          <w:szCs w:val="22"/>
        </w:rPr>
        <w:t>TF (Term Frequency) is the ratio of the</w:t>
      </w:r>
      <w:r w:rsidR="001F1410">
        <w:rPr>
          <w:rFonts w:ascii="Verdana" w:hAnsi="Verdana"/>
          <w:sz w:val="22"/>
          <w:szCs w:val="22"/>
        </w:rPr>
        <w:t xml:space="preserve"> term </w:t>
      </w:r>
      <w:r>
        <w:rPr>
          <w:rFonts w:ascii="Verdana" w:hAnsi="Verdana"/>
          <w:sz w:val="22"/>
          <w:szCs w:val="22"/>
        </w:rPr>
        <w:t>to the tota</w:t>
      </w:r>
      <w:r w:rsidR="009743CB">
        <w:rPr>
          <w:rFonts w:ascii="Verdana" w:hAnsi="Verdana"/>
          <w:sz w:val="22"/>
          <w:szCs w:val="22"/>
        </w:rPr>
        <w:t xml:space="preserve">l number of </w:t>
      </w:r>
      <w:r w:rsidR="001F1410">
        <w:rPr>
          <w:rFonts w:ascii="Verdana" w:hAnsi="Verdana"/>
          <w:sz w:val="22"/>
          <w:szCs w:val="22"/>
        </w:rPr>
        <w:t>terms</w:t>
      </w:r>
      <w:r w:rsidR="009743CB">
        <w:rPr>
          <w:rFonts w:ascii="Verdana" w:hAnsi="Verdana"/>
          <w:sz w:val="22"/>
          <w:szCs w:val="22"/>
        </w:rPr>
        <w:t xml:space="preserve"> in each </w:t>
      </w:r>
      <w:r w:rsidR="001F1410">
        <w:rPr>
          <w:rFonts w:ascii="Verdana" w:hAnsi="Verdana"/>
          <w:sz w:val="22"/>
          <w:szCs w:val="22"/>
        </w:rPr>
        <w:t>document</w:t>
      </w:r>
      <w:r w:rsidR="009743CB">
        <w:rPr>
          <w:rFonts w:ascii="Verdana" w:hAnsi="Verdana"/>
          <w:sz w:val="22"/>
          <w:szCs w:val="22"/>
        </w:rPr>
        <w:t xml:space="preserve">. IDF </w:t>
      </w:r>
      <w:r w:rsidR="006A7E8E">
        <w:rPr>
          <w:rFonts w:ascii="Verdana" w:hAnsi="Verdana"/>
          <w:sz w:val="22"/>
          <w:szCs w:val="22"/>
        </w:rPr>
        <w:t xml:space="preserve">(Inverse Document Frequency) is the </w:t>
      </w:r>
      <w:r w:rsidR="00C2063A" w:rsidRPr="00C2063A">
        <w:rPr>
          <w:rFonts w:ascii="Verdana" w:hAnsi="Verdana"/>
          <w:sz w:val="22"/>
          <w:szCs w:val="22"/>
        </w:rPr>
        <w:t>logarithm of the ratio of the total number of documents to the number of documents in which the target term occurs.</w:t>
      </w:r>
      <w:r w:rsidR="005B2C72">
        <w:rPr>
          <w:rFonts w:ascii="Verdana" w:hAnsi="Verdana"/>
          <w:sz w:val="22"/>
          <w:szCs w:val="22"/>
        </w:rPr>
        <w:t xml:space="preserve"> </w:t>
      </w:r>
      <w:proofErr w:type="spellStart"/>
      <w:r w:rsidR="005B2C72">
        <w:rPr>
          <w:rFonts w:ascii="Verdana" w:hAnsi="Verdana"/>
          <w:sz w:val="22"/>
          <w:szCs w:val="22"/>
        </w:rPr>
        <w:t>Tf-idf</w:t>
      </w:r>
      <w:proofErr w:type="spellEnd"/>
      <w:r w:rsidR="005B2C72">
        <w:rPr>
          <w:rFonts w:ascii="Verdana" w:hAnsi="Verdana"/>
          <w:sz w:val="22"/>
          <w:szCs w:val="22"/>
        </w:rPr>
        <w:t xml:space="preserve"> in </w:t>
      </w:r>
      <w:proofErr w:type="spellStart"/>
      <w:r w:rsidR="005B2C72">
        <w:rPr>
          <w:rFonts w:ascii="Verdana" w:hAnsi="Verdana"/>
          <w:sz w:val="22"/>
          <w:szCs w:val="22"/>
        </w:rPr>
        <w:t>sklearn</w:t>
      </w:r>
      <w:proofErr w:type="spellEnd"/>
      <w:r w:rsidR="005B2C72">
        <w:rPr>
          <w:rFonts w:ascii="Verdana" w:hAnsi="Verdana"/>
          <w:sz w:val="22"/>
          <w:szCs w:val="22"/>
        </w:rPr>
        <w:t xml:space="preserve"> package is defined as:</w:t>
      </w:r>
    </w:p>
    <w:p w14:paraId="1A8EED02" w14:textId="178C4AB8" w:rsidR="00E64060" w:rsidRPr="00767C34" w:rsidRDefault="00B14024" w:rsidP="00CF1344">
      <w:pPr>
        <w:ind w:firstLine="360"/>
        <w:jc w:val="both"/>
        <w:rPr>
          <w:rFonts w:ascii="Verdana" w:hAnsi="Verdana"/>
        </w:rPr>
      </w:pPr>
      <m:oMathPara>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×idf(t)</m:t>
          </m:r>
        </m:oMath>
      </m:oMathPara>
    </w:p>
    <w:p w14:paraId="79072AF1" w14:textId="77777777" w:rsidR="00BD66C5" w:rsidRPr="00B316D3" w:rsidRDefault="00BD66C5" w:rsidP="00BD66C5">
      <w:pPr>
        <w:ind w:firstLine="360"/>
        <w:jc w:val="both"/>
        <w:rPr>
          <w:rFonts w:ascii="Verdana" w:hAnsi="Verdan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 of times term t appreard in document d</m:t>
              </m:r>
            </m:num>
            <m:den>
              <m:r>
                <w:rPr>
                  <w:rFonts w:ascii="Cambria Math" w:hAnsi="Cambria Math"/>
                </w:rPr>
                <m:t>total # of items in document d</m:t>
              </m:r>
            </m:den>
          </m:f>
        </m:oMath>
      </m:oMathPara>
    </w:p>
    <w:p w14:paraId="23653F2F" w14:textId="2676CCD2" w:rsidR="00815CFF" w:rsidRDefault="00767C34" w:rsidP="00B25834">
      <w:pPr>
        <w:ind w:firstLine="360"/>
        <w:jc w:val="both"/>
        <w:rPr>
          <w:rFonts w:ascii="Verdana" w:hAnsi="Verdana"/>
          <w:sz w:val="22"/>
          <w:szCs w:val="22"/>
        </w:rPr>
      </w:pPr>
      <m:oMathPara>
        <m:oMath>
          <m:r>
            <w:rPr>
              <w:rFonts w:ascii="Cambria Math" w:hAnsi="Cambria Math" w:cs="Segoe UI"/>
              <w:color w:val="212529"/>
              <w:shd w:val="clear" w:color="auto" w:fill="FFFFFF"/>
            </w:rPr>
            <m:t>idf</m:t>
          </m:r>
          <m:d>
            <m:dPr>
              <m:ctrlPr>
                <w:rPr>
                  <w:rFonts w:ascii="Cambria Math" w:hAnsi="Cambria Math" w:cs="Segoe UI"/>
                  <w:i/>
                  <w:iCs/>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w:rPr>
                  <w:rFonts w:ascii="Cambria Math" w:hAnsi="Cambria Math" w:cs="Segoe UI"/>
                  <w:color w:val="212529"/>
                  <w:shd w:val="clear" w:color="auto" w:fill="FFFFFF"/>
                </w:rPr>
                <m:t>log</m:t>
              </m:r>
            </m:fName>
            <m:e>
              <m:d>
                <m:dPr>
                  <m:ctrlPr>
                    <w:rPr>
                      <w:rFonts w:ascii="Cambria Math" w:hAnsi="Cambria Math" w:cs="Segoe UI"/>
                      <w:i/>
                      <w:color w:val="212529"/>
                      <w:shd w:val="clear" w:color="auto" w:fill="FFFFFF"/>
                    </w:rPr>
                  </m:ctrlPr>
                </m:dPr>
                <m:e>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n+1</m:t>
                      </m:r>
                    </m:num>
                    <m:den>
                      <m:r>
                        <w:rPr>
                          <w:rFonts w:ascii="Cambria Math" w:hAnsi="Cambria Math" w:cs="Segoe UI"/>
                          <w:color w:val="212529"/>
                          <w:shd w:val="clear" w:color="auto" w:fill="FFFFFF"/>
                        </w:rPr>
                        <m:t>df</m:t>
                      </m:r>
                      <m:d>
                        <m:dPr>
                          <m:ctrlPr>
                            <w:rPr>
                              <w:rFonts w:ascii="Cambria Math" w:hAnsi="Cambria Math" w:cs="Segoe UI"/>
                              <w:i/>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+1</m:t>
                      </m:r>
                    </m:den>
                  </m:f>
                </m:e>
              </m:d>
            </m:e>
          </m:func>
          <m:r>
            <w:rPr>
              <w:rFonts w:ascii="Cambria Math" w:hAnsi="Cambria Math" w:cs="Segoe UI"/>
              <w:color w:val="212529"/>
              <w:shd w:val="clear" w:color="auto" w:fill="FFFFFF"/>
            </w:rPr>
            <m:t>+1</m:t>
          </m:r>
        </m:oMath>
      </m:oMathPara>
    </w:p>
    <w:p w14:paraId="78D8E531" w14:textId="23352C50" w:rsidR="00E90DA7" w:rsidRDefault="001B74D3" w:rsidP="00B25834">
      <w:pPr>
        <w:ind w:firstLine="360"/>
        <w:jc w:val="both"/>
        <w:rPr>
          <w:rFonts w:ascii="Verdana" w:hAnsi="Verdana"/>
          <w:sz w:val="22"/>
          <w:szCs w:val="22"/>
        </w:rPr>
      </w:pPr>
      <w:r>
        <w:rPr>
          <w:rFonts w:ascii="Verdana" w:hAnsi="Verdana"/>
          <w:sz w:val="22"/>
          <w:szCs w:val="22"/>
        </w:rPr>
        <w:t xml:space="preserve">where </w:t>
      </w:r>
      <w:proofErr w:type="spellStart"/>
      <w:r w:rsidRPr="000A54B5">
        <w:rPr>
          <w:rFonts w:ascii="Verdana" w:hAnsi="Verdana"/>
          <w:i/>
          <w:iCs/>
          <w:sz w:val="22"/>
          <w:szCs w:val="22"/>
        </w:rPr>
        <w:t>df</w:t>
      </w:r>
      <w:proofErr w:type="spellEnd"/>
      <w:r w:rsidRPr="000A54B5">
        <w:rPr>
          <w:rFonts w:ascii="Verdana" w:hAnsi="Verdana"/>
          <w:i/>
          <w:iCs/>
          <w:sz w:val="22"/>
          <w:szCs w:val="22"/>
        </w:rPr>
        <w:t>(t)</w:t>
      </w:r>
      <w:r>
        <w:rPr>
          <w:rFonts w:ascii="Verdana" w:hAnsi="Verdana"/>
          <w:sz w:val="22"/>
          <w:szCs w:val="22"/>
        </w:rPr>
        <w:t xml:space="preserve"> is the document frequency of </w:t>
      </w:r>
      <w:r w:rsidRPr="00236B02">
        <w:rPr>
          <w:rFonts w:ascii="Verdana" w:hAnsi="Verdana"/>
          <w:i/>
          <w:iCs/>
          <w:sz w:val="22"/>
          <w:szCs w:val="22"/>
        </w:rPr>
        <w:t>t</w:t>
      </w:r>
      <w:r>
        <w:rPr>
          <w:rFonts w:ascii="Verdana" w:hAnsi="Verdana"/>
          <w:sz w:val="22"/>
          <w:szCs w:val="22"/>
        </w:rPr>
        <w:t xml:space="preserve">, </w:t>
      </w:r>
      <w:r w:rsidR="00236B02">
        <w:rPr>
          <w:rFonts w:ascii="Verdana" w:hAnsi="Verdana"/>
          <w:sz w:val="22"/>
          <w:szCs w:val="22"/>
        </w:rPr>
        <w:t xml:space="preserve">and </w:t>
      </w:r>
      <w:r w:rsidR="00E90DA7" w:rsidRPr="000A54B5">
        <w:rPr>
          <w:rFonts w:ascii="Verdana" w:hAnsi="Verdana"/>
          <w:i/>
          <w:iCs/>
          <w:sz w:val="22"/>
          <w:szCs w:val="22"/>
        </w:rPr>
        <w:t>n</w:t>
      </w:r>
      <w:r w:rsidR="00E90DA7">
        <w:rPr>
          <w:rFonts w:ascii="Verdana" w:hAnsi="Verdana"/>
          <w:sz w:val="22"/>
          <w:szCs w:val="22"/>
        </w:rPr>
        <w:t xml:space="preserve"> is the total number of </w:t>
      </w:r>
      <w:r w:rsidR="00CC6CB3">
        <w:rPr>
          <w:rFonts w:ascii="Verdana" w:hAnsi="Verdana"/>
          <w:sz w:val="22"/>
          <w:szCs w:val="22"/>
        </w:rPr>
        <w:t>documents.</w:t>
      </w:r>
    </w:p>
    <w:p w14:paraId="73E6DDCB" w14:textId="0157576D" w:rsidR="00990E8D" w:rsidRDefault="003D6CF4" w:rsidP="00675A54">
      <w:pPr>
        <w:ind w:firstLine="360"/>
        <w:jc w:val="both"/>
        <w:rPr>
          <w:rFonts w:ascii="Verdana" w:hAnsi="Verdana"/>
          <w:sz w:val="22"/>
          <w:szCs w:val="22"/>
        </w:rPr>
      </w:pPr>
      <w:r>
        <w:rPr>
          <w:rFonts w:ascii="Verdana" w:hAnsi="Verdana"/>
          <w:sz w:val="22"/>
          <w:szCs w:val="22"/>
        </w:rPr>
        <w:t>Contrary to Bag of Words methods that treats all words equally,</w:t>
      </w:r>
      <w:r w:rsidR="0086378B">
        <w:rPr>
          <w:rFonts w:ascii="Verdana" w:hAnsi="Verdana"/>
          <w:sz w:val="22"/>
          <w:szCs w:val="22"/>
        </w:rPr>
        <w:t xml:space="preserve"> </w:t>
      </w:r>
      <w:r w:rsidR="00BD4D4B">
        <w:rPr>
          <w:rFonts w:ascii="Verdana" w:hAnsi="Verdana"/>
          <w:sz w:val="22"/>
          <w:szCs w:val="22"/>
        </w:rPr>
        <w:t>TF-IDF</w:t>
      </w:r>
      <w:r w:rsidR="0086378B">
        <w:rPr>
          <w:rFonts w:ascii="Verdana" w:hAnsi="Verdana"/>
          <w:sz w:val="22"/>
          <w:szCs w:val="22"/>
        </w:rPr>
        <w:t xml:space="preserve"> takes</w:t>
      </w:r>
      <w:r>
        <w:rPr>
          <w:rFonts w:ascii="Verdana" w:hAnsi="Verdana"/>
          <w:sz w:val="22"/>
          <w:szCs w:val="22"/>
        </w:rPr>
        <w:t xml:space="preserve"> </w:t>
      </w:r>
      <w:r w:rsidRPr="0086378B">
        <w:rPr>
          <w:rFonts w:ascii="Verdana" w:hAnsi="Verdana"/>
          <w:sz w:val="22"/>
          <w:szCs w:val="22"/>
        </w:rPr>
        <w:t>the importance of a word into consideration</w:t>
      </w:r>
      <w:r w:rsidR="00ED2824">
        <w:rPr>
          <w:rFonts w:ascii="Verdana" w:hAnsi="Verdana"/>
          <w:sz w:val="22"/>
          <w:szCs w:val="22"/>
        </w:rPr>
        <w:t>,</w:t>
      </w:r>
      <w:r w:rsidR="00ED2824" w:rsidRPr="00B316D3">
        <w:rPr>
          <w:rFonts w:ascii="Verdana" w:hAnsi="Verdana"/>
          <w:sz w:val="22"/>
          <w:szCs w:val="22"/>
        </w:rPr>
        <w:t xml:space="preserve"> not just the occurrence of a word in a single document but in the entire corpus.</w:t>
      </w:r>
      <w:r w:rsidR="0086378B" w:rsidRPr="0086378B">
        <w:rPr>
          <w:rFonts w:ascii="Verdana" w:hAnsi="Verdana"/>
          <w:sz w:val="22"/>
          <w:szCs w:val="22"/>
        </w:rPr>
        <w:t xml:space="preserve"> However, </w:t>
      </w:r>
      <w:r w:rsidR="00BD4D4B">
        <w:rPr>
          <w:rFonts w:ascii="Verdana" w:hAnsi="Verdana"/>
          <w:sz w:val="22"/>
          <w:szCs w:val="22"/>
        </w:rPr>
        <w:t>TF-IDF</w:t>
      </w:r>
      <w:r w:rsidR="00132810">
        <w:rPr>
          <w:rFonts w:ascii="Verdana" w:hAnsi="Verdana"/>
          <w:sz w:val="22"/>
          <w:szCs w:val="22"/>
        </w:rPr>
        <w:t xml:space="preserve"> does not capture the se</w:t>
      </w:r>
      <w:r w:rsidR="007A3BE6">
        <w:rPr>
          <w:rFonts w:ascii="Verdana" w:hAnsi="Verdana"/>
          <w:sz w:val="22"/>
          <w:szCs w:val="22"/>
        </w:rPr>
        <w:t>mantic of the word or text context</w:t>
      </w:r>
      <w:r w:rsidR="005C1D37">
        <w:rPr>
          <w:rFonts w:ascii="Verdana" w:hAnsi="Verdana"/>
          <w:sz w:val="22"/>
          <w:szCs w:val="22"/>
        </w:rPr>
        <w:t xml:space="preserve"> [4]</w:t>
      </w:r>
      <w:r w:rsidR="007A3BE6">
        <w:rPr>
          <w:rFonts w:ascii="Verdana" w:hAnsi="Verdana"/>
          <w:sz w:val="22"/>
          <w:szCs w:val="22"/>
        </w:rPr>
        <w:t>.</w:t>
      </w:r>
    </w:p>
    <w:p w14:paraId="5581C1D6" w14:textId="77777777" w:rsidR="007C73E8" w:rsidRDefault="007C73E8" w:rsidP="00B25390">
      <w:pPr>
        <w:jc w:val="both"/>
        <w:rPr>
          <w:rFonts w:ascii="Verdana" w:hAnsi="Verdana"/>
          <w:sz w:val="22"/>
          <w:szCs w:val="22"/>
        </w:rPr>
      </w:pPr>
    </w:p>
    <w:p w14:paraId="09CF6937" w14:textId="7EE7786D" w:rsidR="00F3455F" w:rsidRPr="00FD36AB" w:rsidRDefault="00F3455F"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3</w:t>
      </w:r>
      <w:r w:rsidRPr="00FD36AB">
        <w:rPr>
          <w:rFonts w:ascii="Verdana" w:hAnsi="Verdana"/>
          <w:i/>
          <w:iCs/>
          <w:sz w:val="22"/>
          <w:szCs w:val="22"/>
        </w:rPr>
        <w:t xml:space="preserve"> MPNET</w:t>
      </w:r>
      <w:r w:rsidR="00340939" w:rsidRPr="00FD36AB">
        <w:rPr>
          <w:rFonts w:ascii="Verdana" w:hAnsi="Verdana"/>
          <w:i/>
          <w:iCs/>
          <w:sz w:val="22"/>
          <w:szCs w:val="22"/>
        </w:rPr>
        <w:t xml:space="preserve"> </w:t>
      </w:r>
      <w:r w:rsidR="006C2360" w:rsidRPr="00FD36AB">
        <w:rPr>
          <w:rFonts w:ascii="Verdana" w:hAnsi="Verdana"/>
          <w:i/>
          <w:iCs/>
          <w:sz w:val="22"/>
          <w:szCs w:val="22"/>
        </w:rPr>
        <w:t>(Multi-Prospective Network)</w:t>
      </w:r>
    </w:p>
    <w:p w14:paraId="757B7CBC" w14:textId="21BEB33B" w:rsidR="00CA206A" w:rsidRDefault="00C9182B" w:rsidP="001448CF">
      <w:pPr>
        <w:ind w:firstLine="360"/>
        <w:jc w:val="both"/>
        <w:rPr>
          <w:rFonts w:ascii="Verdana" w:hAnsi="Verdana"/>
          <w:sz w:val="22"/>
          <w:szCs w:val="22"/>
        </w:rPr>
      </w:pPr>
      <w:r>
        <w:rPr>
          <w:rFonts w:ascii="Verdana" w:hAnsi="Verdana"/>
          <w:sz w:val="22"/>
          <w:szCs w:val="22"/>
        </w:rPr>
        <w:t>MPNE</w:t>
      </w:r>
      <w:r w:rsidR="00FD36AB">
        <w:rPr>
          <w:rFonts w:ascii="Verdana" w:hAnsi="Verdana"/>
          <w:sz w:val="22"/>
          <w:szCs w:val="22"/>
        </w:rPr>
        <w:t>T</w:t>
      </w:r>
      <w:r>
        <w:rPr>
          <w:rFonts w:ascii="Verdana" w:hAnsi="Verdana"/>
          <w:sz w:val="22"/>
          <w:szCs w:val="22"/>
        </w:rPr>
        <w:t xml:space="preserve"> is dense vector representation of sentences and </w:t>
      </w:r>
      <w:r w:rsidR="00B30538">
        <w:rPr>
          <w:rFonts w:ascii="Verdana" w:hAnsi="Verdana"/>
          <w:sz w:val="22"/>
          <w:szCs w:val="22"/>
        </w:rPr>
        <w:t>paragraphs</w:t>
      </w:r>
      <w:r w:rsidR="003D1E53">
        <w:rPr>
          <w:rFonts w:ascii="Verdana" w:hAnsi="Verdana"/>
          <w:sz w:val="22"/>
          <w:szCs w:val="22"/>
        </w:rPr>
        <w:t xml:space="preserve"> pre</w:t>
      </w:r>
      <w:r w:rsidR="00F27E6D">
        <w:rPr>
          <w:rFonts w:ascii="Verdana" w:hAnsi="Verdana"/>
          <w:sz w:val="22"/>
          <w:szCs w:val="22"/>
        </w:rPr>
        <w:t>-</w:t>
      </w:r>
      <w:r w:rsidR="003D1E53">
        <w:rPr>
          <w:rFonts w:ascii="Verdana" w:hAnsi="Verdana"/>
          <w:sz w:val="22"/>
          <w:szCs w:val="22"/>
        </w:rPr>
        <w:t>trained on large corpora</w:t>
      </w:r>
      <w:r w:rsidR="00541620">
        <w:rPr>
          <w:rFonts w:ascii="Verdana" w:hAnsi="Verdana"/>
          <w:sz w:val="22"/>
          <w:szCs w:val="22"/>
        </w:rPr>
        <w:t xml:space="preserve"> using unsupervised learning</w:t>
      </w:r>
      <w:r>
        <w:rPr>
          <w:rFonts w:ascii="Verdana" w:hAnsi="Verdana"/>
          <w:sz w:val="22"/>
          <w:szCs w:val="22"/>
        </w:rPr>
        <w:t xml:space="preserve">. </w:t>
      </w:r>
      <w:r w:rsidR="00B30538">
        <w:rPr>
          <w:rFonts w:ascii="Verdana" w:hAnsi="Verdana"/>
          <w:sz w:val="22"/>
          <w:szCs w:val="22"/>
        </w:rPr>
        <w:t xml:space="preserve">It </w:t>
      </w:r>
      <w:r w:rsidR="00F27E6D">
        <w:rPr>
          <w:rFonts w:ascii="Verdana" w:hAnsi="Verdana"/>
          <w:sz w:val="22"/>
          <w:szCs w:val="22"/>
        </w:rPr>
        <w:t>takes into account</w:t>
      </w:r>
      <w:r w:rsidR="00B30538">
        <w:rPr>
          <w:rFonts w:ascii="Verdana" w:hAnsi="Verdana"/>
          <w:sz w:val="22"/>
          <w:szCs w:val="22"/>
        </w:rPr>
        <w:t xml:space="preserve"> the context and surrounding words</w:t>
      </w:r>
      <w:r w:rsidR="00F27E6D">
        <w:rPr>
          <w:rFonts w:ascii="Verdana" w:hAnsi="Verdana"/>
          <w:sz w:val="22"/>
          <w:szCs w:val="22"/>
        </w:rPr>
        <w:t xml:space="preserve"> for embedding</w:t>
      </w:r>
      <w:r w:rsidR="00B30538">
        <w:rPr>
          <w:rFonts w:ascii="Verdana" w:hAnsi="Verdana"/>
          <w:sz w:val="22"/>
          <w:szCs w:val="22"/>
        </w:rPr>
        <w:t>.</w:t>
      </w:r>
      <w:r w:rsidR="00FC66DA">
        <w:rPr>
          <w:rFonts w:ascii="Verdana" w:hAnsi="Verdana"/>
          <w:sz w:val="22"/>
          <w:szCs w:val="22"/>
        </w:rPr>
        <w:t xml:space="preserve"> </w:t>
      </w:r>
      <w:r w:rsidR="008738D9">
        <w:rPr>
          <w:rFonts w:ascii="Verdana" w:hAnsi="Verdana"/>
          <w:sz w:val="22"/>
          <w:szCs w:val="22"/>
        </w:rPr>
        <w:t>MPNET</w:t>
      </w:r>
      <w:r w:rsidR="00541620">
        <w:rPr>
          <w:rFonts w:ascii="Verdana" w:hAnsi="Verdana"/>
          <w:sz w:val="22"/>
          <w:szCs w:val="22"/>
        </w:rPr>
        <w:t xml:space="preserve"> architecture</w:t>
      </w:r>
      <w:r w:rsidR="00FC66DA">
        <w:rPr>
          <w:rFonts w:ascii="Verdana" w:hAnsi="Verdana"/>
          <w:sz w:val="22"/>
          <w:szCs w:val="22"/>
        </w:rPr>
        <w:t xml:space="preserve"> is based on </w:t>
      </w:r>
      <w:r w:rsidR="00EF053E">
        <w:rPr>
          <w:rFonts w:ascii="Verdana" w:hAnsi="Verdana"/>
          <w:sz w:val="22"/>
          <w:szCs w:val="22"/>
        </w:rPr>
        <w:t>Transformer</w:t>
      </w:r>
      <w:r w:rsidR="00F91DFA">
        <w:rPr>
          <w:rFonts w:ascii="Verdana" w:hAnsi="Verdana"/>
          <w:sz w:val="22"/>
          <w:szCs w:val="22"/>
        </w:rPr>
        <w:t>s</w:t>
      </w:r>
      <w:r w:rsidR="00EF053E">
        <w:rPr>
          <w:rFonts w:ascii="Verdana" w:hAnsi="Verdana"/>
          <w:sz w:val="22"/>
          <w:szCs w:val="22"/>
        </w:rPr>
        <w:t xml:space="preserve"> </w:t>
      </w:r>
      <w:r w:rsidR="00FC66DA">
        <w:rPr>
          <w:rFonts w:ascii="Verdana" w:hAnsi="Verdana"/>
          <w:sz w:val="22"/>
          <w:szCs w:val="22"/>
        </w:rPr>
        <w:t xml:space="preserve">with </w:t>
      </w:r>
      <w:r w:rsidR="00FC66DA" w:rsidRPr="00D90A5A">
        <w:rPr>
          <w:rFonts w:ascii="Verdana" w:hAnsi="Verdana"/>
          <w:sz w:val="22"/>
          <w:szCs w:val="22"/>
        </w:rPr>
        <w:t>multi-perspective self-attention mechanisms.</w:t>
      </w:r>
      <w:r w:rsidR="00F83062">
        <w:rPr>
          <w:rFonts w:ascii="Verdana" w:hAnsi="Verdana"/>
          <w:sz w:val="22"/>
          <w:szCs w:val="22"/>
        </w:rPr>
        <w:t xml:space="preserve"> </w:t>
      </w:r>
      <w:r w:rsidR="003604DE">
        <w:rPr>
          <w:rFonts w:ascii="Verdana" w:hAnsi="Verdana"/>
          <w:sz w:val="22"/>
          <w:szCs w:val="22"/>
        </w:rPr>
        <w:t xml:space="preserve">Each </w:t>
      </w:r>
      <w:r w:rsidR="009C67DB">
        <w:rPr>
          <w:rFonts w:ascii="Verdana" w:hAnsi="Verdana"/>
          <w:sz w:val="22"/>
          <w:szCs w:val="22"/>
        </w:rPr>
        <w:t xml:space="preserve">sentence </w:t>
      </w:r>
      <w:r w:rsidR="003604DE">
        <w:rPr>
          <w:rFonts w:ascii="Verdana" w:hAnsi="Verdana"/>
          <w:sz w:val="22"/>
          <w:szCs w:val="22"/>
        </w:rPr>
        <w:t>in the text is represented by a dense</w:t>
      </w:r>
      <w:r w:rsidR="00F83062">
        <w:rPr>
          <w:rFonts w:ascii="Verdana" w:hAnsi="Verdana"/>
          <w:sz w:val="22"/>
          <w:szCs w:val="22"/>
        </w:rPr>
        <w:t xml:space="preserve"> vectors of size 768.</w:t>
      </w:r>
    </w:p>
    <w:p w14:paraId="1315A7AA" w14:textId="77777777" w:rsidR="00B30538" w:rsidRDefault="00B30538" w:rsidP="00B25834">
      <w:pPr>
        <w:ind w:firstLine="360"/>
        <w:jc w:val="both"/>
        <w:rPr>
          <w:rFonts w:ascii="Verdana" w:hAnsi="Verdana"/>
          <w:sz w:val="22"/>
          <w:szCs w:val="22"/>
        </w:rPr>
      </w:pPr>
    </w:p>
    <w:p w14:paraId="67DA23CE" w14:textId="5BF8038D" w:rsidR="000B590E" w:rsidRPr="00FD36AB" w:rsidRDefault="000B590E"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4</w:t>
      </w:r>
      <w:r w:rsidRPr="00FD36AB">
        <w:rPr>
          <w:rFonts w:ascii="Verdana" w:hAnsi="Verdana"/>
          <w:i/>
          <w:iCs/>
          <w:sz w:val="22"/>
          <w:szCs w:val="22"/>
        </w:rPr>
        <w:t xml:space="preserve"> </w:t>
      </w:r>
      <w:proofErr w:type="spellStart"/>
      <w:r w:rsidRPr="00FD36AB">
        <w:rPr>
          <w:rFonts w:ascii="Verdana" w:hAnsi="Verdana"/>
          <w:i/>
          <w:iCs/>
          <w:sz w:val="22"/>
          <w:szCs w:val="22"/>
        </w:rPr>
        <w:t>Keras</w:t>
      </w:r>
      <w:proofErr w:type="spellEnd"/>
      <w:r w:rsidRPr="00FD36AB">
        <w:rPr>
          <w:rFonts w:ascii="Verdana" w:hAnsi="Verdana"/>
          <w:i/>
          <w:iCs/>
          <w:sz w:val="22"/>
          <w:szCs w:val="22"/>
        </w:rPr>
        <w:t xml:space="preserve"> </w:t>
      </w:r>
      <w:proofErr w:type="spellStart"/>
      <w:r w:rsidR="004E1DD6" w:rsidRPr="00FD36AB">
        <w:rPr>
          <w:rFonts w:ascii="Verdana" w:hAnsi="Verdana"/>
          <w:i/>
          <w:iCs/>
          <w:sz w:val="22"/>
          <w:szCs w:val="22"/>
        </w:rPr>
        <w:t>text_to_sequences</w:t>
      </w:r>
      <w:proofErr w:type="spellEnd"/>
    </w:p>
    <w:p w14:paraId="1213150C" w14:textId="278A014C" w:rsidR="007C73E8" w:rsidRDefault="004E1DD6" w:rsidP="00B25834">
      <w:pPr>
        <w:ind w:firstLine="360"/>
        <w:jc w:val="both"/>
        <w:rPr>
          <w:rFonts w:ascii="Verdana" w:hAnsi="Verdana"/>
          <w:sz w:val="22"/>
          <w:szCs w:val="22"/>
        </w:rPr>
      </w:pPr>
      <w:r>
        <w:rPr>
          <w:rFonts w:ascii="Verdana" w:hAnsi="Verdana"/>
          <w:sz w:val="22"/>
          <w:szCs w:val="22"/>
        </w:rPr>
        <w:t xml:space="preserve">This method first </w:t>
      </w:r>
      <w:r w:rsidR="0072525B">
        <w:rPr>
          <w:rFonts w:ascii="Verdana" w:hAnsi="Verdana"/>
          <w:sz w:val="22"/>
          <w:szCs w:val="22"/>
        </w:rPr>
        <w:t>tokenizes</w:t>
      </w:r>
      <w:r>
        <w:rPr>
          <w:rFonts w:ascii="Verdana" w:hAnsi="Verdana"/>
          <w:sz w:val="22"/>
          <w:szCs w:val="22"/>
        </w:rPr>
        <w:t xml:space="preserve"> the text into tokens and then it is fit to the entire text to map each </w:t>
      </w:r>
      <w:r w:rsidR="006D58E0">
        <w:rPr>
          <w:rFonts w:ascii="Verdana" w:hAnsi="Verdana"/>
          <w:sz w:val="22"/>
          <w:szCs w:val="22"/>
        </w:rPr>
        <w:t xml:space="preserve">unique </w:t>
      </w:r>
      <w:r>
        <w:rPr>
          <w:rFonts w:ascii="Verdana" w:hAnsi="Verdana"/>
          <w:sz w:val="22"/>
          <w:szCs w:val="22"/>
        </w:rPr>
        <w:t xml:space="preserve">word to </w:t>
      </w:r>
      <w:r w:rsidR="006D58E0">
        <w:rPr>
          <w:rFonts w:ascii="Verdana" w:hAnsi="Verdana"/>
          <w:sz w:val="22"/>
          <w:szCs w:val="22"/>
        </w:rPr>
        <w:t>an inte</w:t>
      </w:r>
      <w:r w:rsidR="003B31C8">
        <w:rPr>
          <w:rFonts w:ascii="Verdana" w:hAnsi="Verdana"/>
          <w:sz w:val="22"/>
          <w:szCs w:val="22"/>
        </w:rPr>
        <w:t>ger index.</w:t>
      </w:r>
    </w:p>
    <w:p w14:paraId="0A8B88C5" w14:textId="77777777" w:rsidR="004E1DD6" w:rsidRDefault="004E1DD6" w:rsidP="00B25834">
      <w:pPr>
        <w:ind w:firstLine="360"/>
        <w:jc w:val="both"/>
        <w:rPr>
          <w:rFonts w:ascii="Verdana" w:hAnsi="Verdana"/>
          <w:sz w:val="22"/>
          <w:szCs w:val="22"/>
        </w:rPr>
      </w:pPr>
    </w:p>
    <w:p w14:paraId="296E28C5" w14:textId="5839E723" w:rsidR="00AB6F79"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Model Training</w:t>
      </w:r>
    </w:p>
    <w:p w14:paraId="09E6290B" w14:textId="156069EB" w:rsidR="0072525B" w:rsidRPr="0072525B" w:rsidRDefault="0072525B" w:rsidP="0019523C">
      <w:pPr>
        <w:ind w:firstLine="360"/>
        <w:jc w:val="both"/>
        <w:rPr>
          <w:rFonts w:ascii="Verdana" w:hAnsi="Verdana"/>
          <w:sz w:val="22"/>
          <w:szCs w:val="22"/>
        </w:rPr>
      </w:pPr>
      <w:r w:rsidRPr="0072525B">
        <w:rPr>
          <w:rFonts w:ascii="Verdana" w:hAnsi="Verdana"/>
          <w:sz w:val="22"/>
          <w:szCs w:val="22"/>
        </w:rPr>
        <w:t>Embedded data are partitioned into train</w:t>
      </w:r>
      <w:r w:rsidR="009C063B">
        <w:rPr>
          <w:rFonts w:ascii="Verdana" w:hAnsi="Verdana"/>
          <w:sz w:val="22"/>
          <w:szCs w:val="22"/>
        </w:rPr>
        <w:t xml:space="preserve"> (80%)</w:t>
      </w:r>
      <w:r w:rsidRPr="0072525B">
        <w:rPr>
          <w:rFonts w:ascii="Verdana" w:hAnsi="Verdana"/>
          <w:sz w:val="22"/>
          <w:szCs w:val="22"/>
        </w:rPr>
        <w:t>,</w:t>
      </w:r>
      <w:r w:rsidR="004919B4">
        <w:rPr>
          <w:rFonts w:ascii="Verdana" w:hAnsi="Verdana"/>
          <w:sz w:val="22"/>
          <w:szCs w:val="22"/>
        </w:rPr>
        <w:t xml:space="preserve"> </w:t>
      </w:r>
      <w:r w:rsidRPr="0072525B">
        <w:rPr>
          <w:rFonts w:ascii="Verdana" w:hAnsi="Verdana"/>
          <w:sz w:val="22"/>
          <w:szCs w:val="22"/>
        </w:rPr>
        <w:t xml:space="preserve">and test </w:t>
      </w:r>
      <w:r w:rsidR="009C063B">
        <w:rPr>
          <w:rFonts w:ascii="Verdana" w:hAnsi="Verdana"/>
          <w:sz w:val="22"/>
          <w:szCs w:val="22"/>
        </w:rPr>
        <w:t xml:space="preserve">(20%) </w:t>
      </w:r>
      <w:r w:rsidRPr="0072525B">
        <w:rPr>
          <w:rFonts w:ascii="Verdana" w:hAnsi="Verdana"/>
          <w:sz w:val="22"/>
          <w:szCs w:val="22"/>
        </w:rPr>
        <w:t>datasets for model training, model selection, and accuracy measurements. Since data are imbalanced, we divide</w:t>
      </w:r>
      <w:r w:rsidR="006C41D8">
        <w:rPr>
          <w:rFonts w:ascii="Verdana" w:hAnsi="Verdana"/>
          <w:sz w:val="22"/>
          <w:szCs w:val="22"/>
        </w:rPr>
        <w:t>d</w:t>
      </w:r>
      <w:r w:rsidRPr="0072525B">
        <w:rPr>
          <w:rFonts w:ascii="Verdana" w:hAnsi="Verdana"/>
          <w:sz w:val="22"/>
          <w:szCs w:val="22"/>
        </w:rPr>
        <w:t xml:space="preserve"> data with stratified sampling to ensure that the distribution of classes in both sets is representative of the original dataset.</w:t>
      </w:r>
    </w:p>
    <w:p w14:paraId="5D873BC1" w14:textId="57822BFC" w:rsidR="0072525B" w:rsidRPr="0072525B" w:rsidRDefault="0072525B" w:rsidP="0072525B">
      <w:pPr>
        <w:ind w:left="360"/>
        <w:jc w:val="both"/>
        <w:rPr>
          <w:rFonts w:ascii="Verdana" w:hAnsi="Verdana"/>
          <w:b/>
          <w:bCs/>
          <w:i/>
          <w:iCs/>
          <w:sz w:val="22"/>
          <w:szCs w:val="22"/>
        </w:rPr>
      </w:pPr>
    </w:p>
    <w:p w14:paraId="7CC3EDC5" w14:textId="64F3C35C" w:rsidR="00B51540" w:rsidRDefault="00AB6F79" w:rsidP="004E264A">
      <w:pPr>
        <w:ind w:firstLine="360"/>
        <w:jc w:val="both"/>
        <w:rPr>
          <w:rFonts w:ascii="Verdana" w:hAnsi="Verdana"/>
          <w:sz w:val="22"/>
          <w:szCs w:val="22"/>
        </w:rPr>
      </w:pPr>
      <w:r>
        <w:rPr>
          <w:rFonts w:ascii="Verdana" w:hAnsi="Verdana"/>
          <w:sz w:val="22"/>
          <w:szCs w:val="22"/>
        </w:rPr>
        <w:t xml:space="preserve">We </w:t>
      </w:r>
      <w:r w:rsidR="00B51540">
        <w:rPr>
          <w:rFonts w:ascii="Verdana" w:hAnsi="Verdana"/>
          <w:sz w:val="22"/>
          <w:szCs w:val="22"/>
        </w:rPr>
        <w:t>have</w:t>
      </w:r>
      <w:r>
        <w:rPr>
          <w:rFonts w:ascii="Verdana" w:hAnsi="Verdana"/>
          <w:sz w:val="22"/>
          <w:szCs w:val="22"/>
        </w:rPr>
        <w:t xml:space="preserve"> use</w:t>
      </w:r>
      <w:r w:rsidR="00B51540">
        <w:rPr>
          <w:rFonts w:ascii="Verdana" w:hAnsi="Verdana"/>
          <w:sz w:val="22"/>
          <w:szCs w:val="22"/>
        </w:rPr>
        <w:t>d</w:t>
      </w:r>
      <w:r>
        <w:rPr>
          <w:rFonts w:ascii="Verdana" w:hAnsi="Verdana"/>
          <w:sz w:val="22"/>
          <w:szCs w:val="22"/>
        </w:rPr>
        <w:t xml:space="preserve"> different classical machine learning classifiers </w:t>
      </w:r>
      <w:r w:rsidR="00FF1058">
        <w:rPr>
          <w:rFonts w:ascii="Verdana" w:hAnsi="Verdana"/>
          <w:sz w:val="22"/>
          <w:szCs w:val="22"/>
        </w:rPr>
        <w:t xml:space="preserve">(such as </w:t>
      </w:r>
      <w:r w:rsidR="00D65D23">
        <w:rPr>
          <w:rFonts w:ascii="Verdana" w:hAnsi="Verdana"/>
          <w:sz w:val="22"/>
          <w:szCs w:val="22"/>
        </w:rPr>
        <w:t>M</w:t>
      </w:r>
      <w:r w:rsidR="00B51540">
        <w:rPr>
          <w:rFonts w:ascii="Verdana" w:hAnsi="Verdana"/>
          <w:sz w:val="22"/>
          <w:szCs w:val="22"/>
        </w:rPr>
        <w:t>ulti</w:t>
      </w:r>
      <w:r w:rsidR="00D65D23">
        <w:rPr>
          <w:rFonts w:ascii="Verdana" w:hAnsi="Verdana"/>
          <w:sz w:val="22"/>
          <w:szCs w:val="22"/>
        </w:rPr>
        <w:t>nomial</w:t>
      </w:r>
      <w:r w:rsidR="00B51540">
        <w:rPr>
          <w:rFonts w:ascii="Verdana" w:hAnsi="Verdana"/>
          <w:sz w:val="22"/>
          <w:szCs w:val="22"/>
        </w:rPr>
        <w:t xml:space="preserve"> </w:t>
      </w:r>
      <w:r w:rsidR="00FF1058">
        <w:rPr>
          <w:rFonts w:ascii="Verdana" w:hAnsi="Verdana"/>
          <w:sz w:val="22"/>
          <w:szCs w:val="22"/>
        </w:rPr>
        <w:t>Naïve Bayes, support vector machine</w:t>
      </w:r>
      <w:r w:rsidR="00B51540">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w:t>
      </w:r>
      <w:r w:rsidR="00FF1058">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 xml:space="preserve"> with </w:t>
      </w:r>
      <w:proofErr w:type="spellStart"/>
      <w:r w:rsidR="00B51540">
        <w:rPr>
          <w:rFonts w:ascii="Verdana" w:hAnsi="Verdana"/>
          <w:sz w:val="22"/>
          <w:szCs w:val="22"/>
        </w:rPr>
        <w:t>rbf</w:t>
      </w:r>
      <w:proofErr w:type="spellEnd"/>
      <w:r w:rsidR="00B51540">
        <w:rPr>
          <w:rFonts w:ascii="Verdana" w:hAnsi="Verdana"/>
          <w:sz w:val="22"/>
          <w:szCs w:val="22"/>
        </w:rPr>
        <w:t xml:space="preserve"> kernel, </w:t>
      </w:r>
      <w:r w:rsidR="00AD5C25">
        <w:rPr>
          <w:rFonts w:ascii="Verdana" w:hAnsi="Verdana"/>
          <w:sz w:val="22"/>
          <w:szCs w:val="22"/>
        </w:rPr>
        <w:t>logistic regression</w:t>
      </w:r>
      <w:r w:rsidR="009F57E4">
        <w:rPr>
          <w:rFonts w:ascii="Verdana" w:hAnsi="Verdana"/>
          <w:sz w:val="22"/>
          <w:szCs w:val="22"/>
        </w:rPr>
        <w:t xml:space="preserve">, </w:t>
      </w:r>
      <w:proofErr w:type="spellStart"/>
      <w:r w:rsidR="009F57E4">
        <w:rPr>
          <w:rFonts w:ascii="Verdana" w:hAnsi="Verdana"/>
          <w:sz w:val="22"/>
          <w:szCs w:val="22"/>
        </w:rPr>
        <w:t>knn</w:t>
      </w:r>
      <w:proofErr w:type="spellEnd"/>
      <w:r w:rsidR="009F57E4">
        <w:rPr>
          <w:rFonts w:ascii="Verdana" w:hAnsi="Verdana"/>
          <w:sz w:val="22"/>
          <w:szCs w:val="22"/>
        </w:rPr>
        <w:t xml:space="preserve"> with cosine similarity</w:t>
      </w:r>
      <w:r w:rsidR="00CC0ED7">
        <w:rPr>
          <w:rFonts w:ascii="Verdana" w:hAnsi="Verdana"/>
          <w:sz w:val="22"/>
          <w:szCs w:val="22"/>
        </w:rPr>
        <w:t xml:space="preserve"> and random forest</w:t>
      </w:r>
      <w:r w:rsidR="00AD5C25">
        <w:rPr>
          <w:rFonts w:ascii="Verdana" w:hAnsi="Verdana"/>
          <w:sz w:val="22"/>
          <w:szCs w:val="22"/>
        </w:rPr>
        <w:t xml:space="preserve">) </w:t>
      </w:r>
      <w:r>
        <w:rPr>
          <w:rFonts w:ascii="Verdana" w:hAnsi="Verdana"/>
          <w:sz w:val="22"/>
          <w:szCs w:val="22"/>
        </w:rPr>
        <w:t xml:space="preserve">as well as </w:t>
      </w:r>
      <w:r w:rsidR="00F62853">
        <w:rPr>
          <w:rFonts w:ascii="Verdana" w:hAnsi="Verdana"/>
          <w:sz w:val="22"/>
          <w:szCs w:val="22"/>
        </w:rPr>
        <w:t>deep learning</w:t>
      </w:r>
      <w:r w:rsidR="001A234E">
        <w:rPr>
          <w:rFonts w:ascii="Verdana" w:hAnsi="Verdana"/>
          <w:sz w:val="22"/>
          <w:szCs w:val="22"/>
        </w:rPr>
        <w:t xml:space="preserve"> for model training. For deep learning, we used </w:t>
      </w:r>
      <w:r w:rsidR="009E2B0A">
        <w:rPr>
          <w:rFonts w:ascii="Verdana" w:hAnsi="Verdana"/>
          <w:sz w:val="22"/>
          <w:szCs w:val="22"/>
        </w:rPr>
        <w:t xml:space="preserve">a 4-layer neural network (NN) with one </w:t>
      </w:r>
      <w:r w:rsidR="00675F88">
        <w:rPr>
          <w:rFonts w:ascii="Verdana" w:hAnsi="Verdana"/>
          <w:sz w:val="22"/>
          <w:szCs w:val="22"/>
        </w:rPr>
        <w:t xml:space="preserve">embedding, one </w:t>
      </w:r>
      <w:r w:rsidR="009E2B0A">
        <w:rPr>
          <w:rFonts w:ascii="Verdana" w:hAnsi="Verdana"/>
          <w:sz w:val="22"/>
          <w:szCs w:val="22"/>
        </w:rPr>
        <w:t xml:space="preserve">LSTM </w:t>
      </w:r>
      <w:r w:rsidR="00243744">
        <w:rPr>
          <w:rFonts w:ascii="Verdana" w:hAnsi="Verdana"/>
          <w:sz w:val="22"/>
          <w:szCs w:val="22"/>
        </w:rPr>
        <w:t xml:space="preserve">(Long Short-Term Memory) </w:t>
      </w:r>
      <w:r w:rsidR="009E2B0A">
        <w:rPr>
          <w:rFonts w:ascii="Verdana" w:hAnsi="Verdana"/>
          <w:sz w:val="22"/>
          <w:szCs w:val="22"/>
        </w:rPr>
        <w:t>and</w:t>
      </w:r>
      <w:r w:rsidR="00675F88">
        <w:rPr>
          <w:rFonts w:ascii="Verdana" w:hAnsi="Verdana"/>
          <w:sz w:val="22"/>
          <w:szCs w:val="22"/>
        </w:rPr>
        <w:t xml:space="preserve"> </w:t>
      </w:r>
      <w:r w:rsidR="000A6C26">
        <w:rPr>
          <w:rFonts w:ascii="Verdana" w:hAnsi="Verdana"/>
          <w:sz w:val="22"/>
          <w:szCs w:val="22"/>
        </w:rPr>
        <w:t>feedforward layers</w:t>
      </w:r>
      <w:r w:rsidR="009B4C9F">
        <w:rPr>
          <w:rFonts w:ascii="Verdana" w:hAnsi="Verdana"/>
          <w:sz w:val="22"/>
          <w:szCs w:val="22"/>
        </w:rPr>
        <w:t xml:space="preserve">. Batch normalization and drop-out were also used in the model </w:t>
      </w:r>
      <w:r w:rsidR="003109D0">
        <w:rPr>
          <w:rFonts w:ascii="Verdana" w:hAnsi="Verdana"/>
          <w:sz w:val="22"/>
          <w:szCs w:val="22"/>
        </w:rPr>
        <w:t>architecture</w:t>
      </w:r>
      <w:r w:rsidR="0006417B">
        <w:rPr>
          <w:rFonts w:ascii="Verdana" w:hAnsi="Verdana"/>
          <w:sz w:val="22"/>
          <w:szCs w:val="22"/>
        </w:rPr>
        <w:t xml:space="preserve">. We chose </w:t>
      </w:r>
      <w:r w:rsidR="003109D0">
        <w:rPr>
          <w:rFonts w:ascii="Verdana" w:hAnsi="Verdana"/>
          <w:sz w:val="22"/>
          <w:szCs w:val="22"/>
        </w:rPr>
        <w:t>Adam optimizer.</w:t>
      </w:r>
    </w:p>
    <w:p w14:paraId="1B078BCD" w14:textId="77777777" w:rsidR="00B51540" w:rsidRDefault="00B51540" w:rsidP="00B25834">
      <w:pPr>
        <w:ind w:firstLine="360"/>
        <w:jc w:val="both"/>
        <w:rPr>
          <w:rFonts w:ascii="Verdana" w:hAnsi="Verdana"/>
          <w:sz w:val="22"/>
          <w:szCs w:val="22"/>
        </w:rPr>
      </w:pPr>
    </w:p>
    <w:p w14:paraId="553D55F6" w14:textId="032CDAA0" w:rsidR="001448CF" w:rsidRDefault="00C8522B" w:rsidP="001448CF">
      <w:pPr>
        <w:ind w:firstLine="360"/>
        <w:jc w:val="both"/>
        <w:rPr>
          <w:rFonts w:ascii="Verdana" w:hAnsi="Verdana"/>
          <w:sz w:val="22"/>
          <w:szCs w:val="22"/>
        </w:rPr>
      </w:pPr>
      <w:r w:rsidRPr="001448CF">
        <w:rPr>
          <w:rFonts w:ascii="Verdana" w:hAnsi="Verdana"/>
          <w:sz w:val="22"/>
          <w:szCs w:val="22"/>
        </w:rPr>
        <w:t>Additionally, we explore</w:t>
      </w:r>
      <w:r w:rsidR="00CE638C" w:rsidRPr="001448CF">
        <w:rPr>
          <w:rFonts w:ascii="Verdana" w:hAnsi="Verdana"/>
          <w:sz w:val="22"/>
          <w:szCs w:val="22"/>
        </w:rPr>
        <w:t>d</w:t>
      </w:r>
      <w:r w:rsidRPr="001448CF">
        <w:rPr>
          <w:rFonts w:ascii="Verdana" w:hAnsi="Verdana"/>
          <w:sz w:val="22"/>
          <w:szCs w:val="22"/>
        </w:rPr>
        <w:t xml:space="preserve"> </w:t>
      </w:r>
      <w:r w:rsidR="008A01FA" w:rsidRPr="001448CF">
        <w:rPr>
          <w:rFonts w:ascii="Verdana" w:hAnsi="Verdana"/>
          <w:sz w:val="22"/>
          <w:szCs w:val="22"/>
        </w:rPr>
        <w:t>open-source</w:t>
      </w:r>
      <w:r w:rsidRPr="001448CF">
        <w:rPr>
          <w:rFonts w:ascii="Verdana" w:hAnsi="Verdana"/>
          <w:sz w:val="22"/>
          <w:szCs w:val="22"/>
        </w:rPr>
        <w:t xml:space="preserve"> pre-trained Large Language Models (LLMs) for the purpose of transfer learning and potentially achieving a better result leveraging LLMs to classify our data.</w:t>
      </w:r>
      <w:r w:rsidR="001448CF">
        <w:rPr>
          <w:rFonts w:ascii="Verdana" w:hAnsi="Verdana"/>
          <w:sz w:val="22"/>
          <w:szCs w:val="22"/>
        </w:rPr>
        <w:t xml:space="preserve"> In particular, we have used pre-trained </w:t>
      </w:r>
      <w:proofErr w:type="spellStart"/>
      <w:r w:rsidR="001448CF">
        <w:rPr>
          <w:rFonts w:ascii="Verdana" w:hAnsi="Verdana"/>
          <w:sz w:val="22"/>
          <w:szCs w:val="22"/>
        </w:rPr>
        <w:t>LLaMA</w:t>
      </w:r>
      <w:proofErr w:type="spellEnd"/>
      <w:r w:rsidR="001448CF">
        <w:rPr>
          <w:rFonts w:ascii="Verdana" w:hAnsi="Verdana"/>
          <w:sz w:val="22"/>
          <w:szCs w:val="22"/>
        </w:rPr>
        <w:t xml:space="preserve"> (</w:t>
      </w:r>
      <w:r w:rsidR="001448CF" w:rsidRPr="009417F0">
        <w:rPr>
          <w:rFonts w:ascii="Verdana" w:hAnsi="Verdana"/>
          <w:sz w:val="22"/>
          <w:szCs w:val="22"/>
        </w:rPr>
        <w:t>Large Language Model Attack</w:t>
      </w:r>
      <w:r w:rsidR="001448CF">
        <w:rPr>
          <w:rFonts w:ascii="Verdana" w:hAnsi="Verdana"/>
          <w:sz w:val="22"/>
          <w:szCs w:val="22"/>
        </w:rPr>
        <w:t>) for sequence classification</w:t>
      </w:r>
      <w:r w:rsidR="008D382D">
        <w:rPr>
          <w:rFonts w:ascii="Verdana" w:hAnsi="Verdana"/>
          <w:sz w:val="22"/>
          <w:szCs w:val="22"/>
        </w:rPr>
        <w:t xml:space="preserve"> </w:t>
      </w:r>
      <w:r w:rsidR="009E6BFA">
        <w:rPr>
          <w:rFonts w:ascii="Verdana" w:hAnsi="Verdana"/>
          <w:sz w:val="22"/>
          <w:szCs w:val="22"/>
        </w:rPr>
        <w:t xml:space="preserve">[5] </w:t>
      </w:r>
      <w:r w:rsidR="008D382D">
        <w:rPr>
          <w:rFonts w:ascii="Verdana" w:hAnsi="Verdana"/>
          <w:sz w:val="22"/>
          <w:szCs w:val="22"/>
        </w:rPr>
        <w:t xml:space="preserve">with </w:t>
      </w:r>
      <w:proofErr w:type="spellStart"/>
      <w:r w:rsidR="008D382D">
        <w:rPr>
          <w:rFonts w:ascii="Verdana" w:hAnsi="Verdana"/>
          <w:sz w:val="22"/>
          <w:szCs w:val="22"/>
        </w:rPr>
        <w:t>MPNet</w:t>
      </w:r>
      <w:proofErr w:type="spellEnd"/>
      <w:r w:rsidR="008D382D">
        <w:rPr>
          <w:rFonts w:ascii="Verdana" w:hAnsi="Verdana"/>
          <w:sz w:val="22"/>
          <w:szCs w:val="22"/>
        </w:rPr>
        <w:t xml:space="preserve"> text embedding</w:t>
      </w:r>
      <w:r w:rsidR="001448CF">
        <w:rPr>
          <w:rFonts w:ascii="Verdana" w:hAnsi="Verdana"/>
          <w:sz w:val="22"/>
          <w:szCs w:val="22"/>
        </w:rPr>
        <w:t>.</w:t>
      </w:r>
    </w:p>
    <w:p w14:paraId="0998B24F" w14:textId="77777777" w:rsidR="000D545F" w:rsidRDefault="000D545F" w:rsidP="00B25834">
      <w:pPr>
        <w:ind w:firstLine="360"/>
        <w:jc w:val="both"/>
        <w:rPr>
          <w:rFonts w:ascii="Verdana" w:hAnsi="Verdana"/>
          <w:sz w:val="22"/>
          <w:szCs w:val="22"/>
        </w:rPr>
      </w:pPr>
    </w:p>
    <w:p w14:paraId="4389DC4B" w14:textId="124CDE7C" w:rsidR="000D545F" w:rsidRDefault="000D545F" w:rsidP="000D545F">
      <w:pPr>
        <w:ind w:firstLine="360"/>
        <w:jc w:val="both"/>
        <w:rPr>
          <w:rFonts w:ascii="Verdana" w:hAnsi="Verdana"/>
          <w:sz w:val="22"/>
          <w:szCs w:val="22"/>
        </w:rPr>
      </w:pPr>
      <w:r>
        <w:rPr>
          <w:rFonts w:ascii="Verdana" w:hAnsi="Verdana"/>
          <w:sz w:val="22"/>
          <w:szCs w:val="22"/>
        </w:rPr>
        <w:t xml:space="preserve">Cloud </w:t>
      </w:r>
      <w:r w:rsidR="001D6519">
        <w:rPr>
          <w:rFonts w:ascii="Verdana" w:hAnsi="Verdana"/>
          <w:sz w:val="22"/>
          <w:szCs w:val="22"/>
        </w:rPr>
        <w:t>was</w:t>
      </w:r>
      <w:r>
        <w:rPr>
          <w:rFonts w:ascii="Verdana" w:hAnsi="Verdana"/>
          <w:sz w:val="22"/>
          <w:szCs w:val="22"/>
        </w:rPr>
        <w:t xml:space="preserve"> used for model training </w:t>
      </w:r>
      <w:r w:rsidR="001D6519">
        <w:rPr>
          <w:rFonts w:ascii="Verdana" w:hAnsi="Verdana"/>
          <w:sz w:val="22"/>
          <w:szCs w:val="22"/>
        </w:rPr>
        <w:t xml:space="preserve">and all neural networks were trained </w:t>
      </w:r>
      <w:r w:rsidR="00B71057">
        <w:rPr>
          <w:rFonts w:ascii="Verdana" w:hAnsi="Verdana"/>
          <w:sz w:val="22"/>
          <w:szCs w:val="22"/>
        </w:rPr>
        <w:t>on GPU</w:t>
      </w:r>
      <w:r w:rsidR="001D6519">
        <w:rPr>
          <w:rFonts w:ascii="Verdana" w:hAnsi="Verdana"/>
          <w:sz w:val="22"/>
          <w:szCs w:val="22"/>
        </w:rPr>
        <w:t xml:space="preserve"> </w:t>
      </w:r>
      <w:r>
        <w:rPr>
          <w:rFonts w:ascii="Verdana" w:hAnsi="Verdana"/>
          <w:sz w:val="22"/>
          <w:szCs w:val="22"/>
        </w:rPr>
        <w:t xml:space="preserve">because of the size of data and </w:t>
      </w:r>
      <w:r w:rsidR="001D6519">
        <w:rPr>
          <w:rFonts w:ascii="Verdana" w:hAnsi="Verdana"/>
          <w:sz w:val="22"/>
          <w:szCs w:val="22"/>
        </w:rPr>
        <w:t>dense vectorization</w:t>
      </w:r>
      <w:r w:rsidR="0043788F">
        <w:rPr>
          <w:rFonts w:ascii="Verdana" w:hAnsi="Verdana"/>
          <w:sz w:val="22"/>
          <w:szCs w:val="22"/>
        </w:rPr>
        <w:t xml:space="preserve"> of texts</w:t>
      </w:r>
      <w:r>
        <w:rPr>
          <w:rFonts w:ascii="Verdana" w:hAnsi="Verdana"/>
          <w:sz w:val="22"/>
          <w:szCs w:val="22"/>
        </w:rPr>
        <w:t>.</w:t>
      </w:r>
    </w:p>
    <w:p w14:paraId="2837E5FF" w14:textId="77777777" w:rsidR="000D545F" w:rsidRDefault="000D545F" w:rsidP="000D545F">
      <w:pPr>
        <w:jc w:val="both"/>
        <w:rPr>
          <w:rFonts w:ascii="Verdana" w:hAnsi="Verdana"/>
          <w:sz w:val="22"/>
          <w:szCs w:val="22"/>
        </w:rPr>
      </w:pPr>
    </w:p>
    <w:p w14:paraId="49E3BD30" w14:textId="61D813F0" w:rsidR="00B25834" w:rsidRPr="00B25834" w:rsidRDefault="00B25834" w:rsidP="00B25834">
      <w:pPr>
        <w:jc w:val="both"/>
        <w:rPr>
          <w:rFonts w:ascii="Verdana" w:hAnsi="Verdana"/>
          <w:sz w:val="22"/>
          <w:szCs w:val="22"/>
        </w:rPr>
      </w:pPr>
    </w:p>
    <w:p w14:paraId="6FAC847C" w14:textId="2CFEB8DE" w:rsidR="0081131D" w:rsidRDefault="00D75033" w:rsidP="000A6C51">
      <w:pPr>
        <w:rPr>
          <w:rFonts w:ascii="Verdana" w:hAnsi="Verdana"/>
          <w:b/>
          <w:bCs/>
          <w:sz w:val="22"/>
          <w:szCs w:val="22"/>
        </w:rPr>
      </w:pPr>
      <w:r w:rsidRPr="005E6A2D">
        <w:rPr>
          <w:rFonts w:ascii="Verdana" w:hAnsi="Verdana"/>
          <w:b/>
          <w:bCs/>
          <w:sz w:val="22"/>
          <w:szCs w:val="22"/>
        </w:rPr>
        <w:lastRenderedPageBreak/>
        <w:t xml:space="preserve">Evaluation and </w:t>
      </w:r>
      <w:r w:rsidR="0081131D" w:rsidRPr="005E6A2D">
        <w:rPr>
          <w:rFonts w:ascii="Verdana" w:hAnsi="Verdana"/>
          <w:b/>
          <w:bCs/>
          <w:sz w:val="22"/>
          <w:szCs w:val="22"/>
        </w:rPr>
        <w:t>Final Results</w:t>
      </w:r>
    </w:p>
    <w:p w14:paraId="15DA613C" w14:textId="77777777" w:rsidR="00AB6F79" w:rsidRPr="00FF1058" w:rsidRDefault="00AB6F79" w:rsidP="000A6C51">
      <w:pPr>
        <w:rPr>
          <w:rFonts w:ascii="Verdana" w:hAnsi="Verdana"/>
          <w:sz w:val="22"/>
          <w:szCs w:val="22"/>
        </w:rPr>
      </w:pPr>
    </w:p>
    <w:p w14:paraId="6CD8B383" w14:textId="467722B4" w:rsidR="00AB6F79" w:rsidRDefault="00FF1058" w:rsidP="003D7733">
      <w:pPr>
        <w:jc w:val="both"/>
        <w:rPr>
          <w:rFonts w:ascii="Verdana" w:hAnsi="Verdana"/>
          <w:sz w:val="22"/>
          <w:szCs w:val="22"/>
        </w:rPr>
      </w:pPr>
      <w:r w:rsidRPr="00FF1058">
        <w:rPr>
          <w:rFonts w:ascii="Verdana" w:hAnsi="Verdana"/>
          <w:sz w:val="22"/>
          <w:szCs w:val="22"/>
        </w:rPr>
        <w:t xml:space="preserve">Different metrics </w:t>
      </w:r>
      <w:r w:rsidR="00DD7E1E">
        <w:rPr>
          <w:rFonts w:ascii="Verdana" w:hAnsi="Verdana"/>
          <w:sz w:val="22"/>
          <w:szCs w:val="22"/>
        </w:rPr>
        <w:t>are</w:t>
      </w:r>
      <w:r w:rsidRPr="00FF1058">
        <w:rPr>
          <w:rFonts w:ascii="Verdana" w:hAnsi="Verdana"/>
          <w:sz w:val="22"/>
          <w:szCs w:val="22"/>
        </w:rPr>
        <w:t xml:space="preserve"> used to measure the performance of the models and </w:t>
      </w:r>
      <w:r w:rsidR="00B71057">
        <w:rPr>
          <w:rFonts w:ascii="Verdana" w:hAnsi="Verdana"/>
          <w:sz w:val="22"/>
          <w:szCs w:val="22"/>
        </w:rPr>
        <w:t>select</w:t>
      </w:r>
      <w:r w:rsidRPr="00FF1058">
        <w:rPr>
          <w:rFonts w:ascii="Verdana" w:hAnsi="Verdana"/>
          <w:sz w:val="22"/>
          <w:szCs w:val="22"/>
        </w:rPr>
        <w:t xml:space="preserve"> the best one.</w:t>
      </w:r>
      <w:r w:rsidR="00DD7E1E">
        <w:rPr>
          <w:rFonts w:ascii="Verdana" w:hAnsi="Verdana"/>
          <w:sz w:val="22"/>
          <w:szCs w:val="22"/>
        </w:rPr>
        <w:t xml:space="preserve"> We chose accuracy and per-class accuracy as the main metric. However, we looked at </w:t>
      </w:r>
      <w:r w:rsidR="00DD2F19">
        <w:rPr>
          <w:rFonts w:ascii="Verdana" w:hAnsi="Verdana"/>
          <w:sz w:val="22"/>
          <w:szCs w:val="22"/>
        </w:rPr>
        <w:t>co</w:t>
      </w:r>
      <w:r w:rsidRPr="00FF1058">
        <w:rPr>
          <w:rFonts w:ascii="Verdana" w:hAnsi="Verdana"/>
          <w:sz w:val="22"/>
          <w:szCs w:val="22"/>
        </w:rPr>
        <w:t>nfusion matri</w:t>
      </w:r>
      <w:r w:rsidR="00DD430A">
        <w:rPr>
          <w:rFonts w:ascii="Verdana" w:hAnsi="Verdana"/>
          <w:sz w:val="22"/>
          <w:szCs w:val="22"/>
        </w:rPr>
        <w:t>x</w:t>
      </w:r>
      <w:r w:rsidRPr="00FF1058">
        <w:rPr>
          <w:rFonts w:ascii="Verdana" w:hAnsi="Verdana"/>
          <w:sz w:val="22"/>
          <w:szCs w:val="22"/>
        </w:rPr>
        <w:t>, precision, recall and F1</w:t>
      </w:r>
      <w:r w:rsidR="003E2BB1">
        <w:rPr>
          <w:rFonts w:ascii="Verdana" w:hAnsi="Verdana"/>
          <w:sz w:val="22"/>
          <w:szCs w:val="22"/>
        </w:rPr>
        <w:t xml:space="preserve"> score</w:t>
      </w:r>
      <w:r w:rsidRPr="00FF1058">
        <w:rPr>
          <w:rFonts w:ascii="Verdana" w:hAnsi="Verdana"/>
          <w:sz w:val="22"/>
          <w:szCs w:val="22"/>
        </w:rPr>
        <w:t xml:space="preserve"> </w:t>
      </w:r>
      <w:r w:rsidR="00477CA0">
        <w:rPr>
          <w:rFonts w:ascii="Verdana" w:hAnsi="Verdana"/>
          <w:sz w:val="22"/>
          <w:szCs w:val="22"/>
        </w:rPr>
        <w:t>to select the best model</w:t>
      </w:r>
      <w:r w:rsidRPr="00FF1058">
        <w:rPr>
          <w:rFonts w:ascii="Verdana" w:hAnsi="Verdana"/>
          <w:sz w:val="22"/>
          <w:szCs w:val="22"/>
        </w:rPr>
        <w:t>.</w:t>
      </w:r>
      <w:r w:rsidR="00477CA0">
        <w:rPr>
          <w:rFonts w:ascii="Verdana" w:hAnsi="Verdana"/>
          <w:sz w:val="22"/>
          <w:szCs w:val="22"/>
        </w:rPr>
        <w:t xml:space="preserve"> </w:t>
      </w:r>
      <w:r w:rsidR="00770D8A">
        <w:rPr>
          <w:rFonts w:ascii="Verdana" w:hAnsi="Verdana"/>
          <w:sz w:val="22"/>
          <w:szCs w:val="22"/>
        </w:rPr>
        <w:t xml:space="preserve">Since </w:t>
      </w:r>
      <w:r w:rsidR="00477CA0">
        <w:rPr>
          <w:rFonts w:ascii="Verdana" w:hAnsi="Verdana"/>
          <w:sz w:val="22"/>
          <w:szCs w:val="22"/>
        </w:rPr>
        <w:t xml:space="preserve">we have class imbalance, it is important to get a better class accuracy </w:t>
      </w:r>
      <w:r w:rsidR="00665E42">
        <w:rPr>
          <w:rFonts w:ascii="Verdana" w:hAnsi="Verdana"/>
          <w:sz w:val="22"/>
          <w:szCs w:val="22"/>
        </w:rPr>
        <w:t xml:space="preserve">for the smallest class, </w:t>
      </w:r>
      <w:r w:rsidR="00477CA0">
        <w:rPr>
          <w:rFonts w:ascii="Verdana" w:hAnsi="Verdana"/>
          <w:sz w:val="22"/>
          <w:szCs w:val="22"/>
        </w:rPr>
        <w:t>ra</w:t>
      </w:r>
      <w:r w:rsidR="00665E42">
        <w:rPr>
          <w:rFonts w:ascii="Verdana" w:hAnsi="Verdana"/>
          <w:sz w:val="22"/>
          <w:szCs w:val="22"/>
        </w:rPr>
        <w:t>ther than overall accuracy</w:t>
      </w:r>
      <w:r w:rsidR="00132938">
        <w:rPr>
          <w:rFonts w:ascii="Verdana" w:hAnsi="Verdana"/>
          <w:sz w:val="22"/>
          <w:szCs w:val="22"/>
        </w:rPr>
        <w:t>.</w:t>
      </w:r>
      <w:r w:rsidR="00013F66">
        <w:rPr>
          <w:rFonts w:ascii="Verdana" w:hAnsi="Verdana"/>
          <w:sz w:val="22"/>
          <w:szCs w:val="22"/>
        </w:rPr>
        <w:t xml:space="preserve"> Therefore, we are reporting accuracy of the two smallest </w:t>
      </w:r>
      <w:r w:rsidR="00BB040F">
        <w:rPr>
          <w:rFonts w:ascii="Verdana" w:hAnsi="Verdana"/>
          <w:sz w:val="22"/>
          <w:szCs w:val="22"/>
        </w:rPr>
        <w:t>classes</w:t>
      </w:r>
      <w:r w:rsidR="00013F66">
        <w:rPr>
          <w:rFonts w:ascii="Verdana" w:hAnsi="Verdana"/>
          <w:sz w:val="22"/>
          <w:szCs w:val="22"/>
        </w:rPr>
        <w:t xml:space="preserve"> (Surprise and Love)</w:t>
      </w:r>
      <w:r w:rsidR="00770D8A">
        <w:rPr>
          <w:rFonts w:ascii="Verdana" w:hAnsi="Verdana"/>
          <w:sz w:val="22"/>
          <w:szCs w:val="22"/>
        </w:rPr>
        <w:t xml:space="preserve"> as well</w:t>
      </w:r>
      <w:r w:rsidR="00013F66">
        <w:rPr>
          <w:rFonts w:ascii="Verdana" w:hAnsi="Verdana"/>
          <w:sz w:val="22"/>
          <w:szCs w:val="22"/>
        </w:rPr>
        <w:t>.</w:t>
      </w:r>
      <w:r w:rsidR="00132938">
        <w:rPr>
          <w:rFonts w:ascii="Verdana" w:hAnsi="Verdana"/>
          <w:sz w:val="22"/>
          <w:szCs w:val="22"/>
        </w:rPr>
        <w:t xml:space="preserve"> </w:t>
      </w:r>
      <w:r w:rsidR="00DD2F19">
        <w:rPr>
          <w:rFonts w:ascii="Verdana" w:hAnsi="Verdana"/>
          <w:sz w:val="22"/>
          <w:szCs w:val="22"/>
        </w:rPr>
        <w:t xml:space="preserve">Table </w:t>
      </w:r>
      <w:r w:rsidR="00DF452A">
        <w:rPr>
          <w:rFonts w:ascii="Verdana" w:hAnsi="Verdana"/>
          <w:sz w:val="22"/>
          <w:szCs w:val="22"/>
        </w:rPr>
        <w:t>1</w:t>
      </w:r>
      <w:r w:rsidR="00DD2F19">
        <w:rPr>
          <w:rFonts w:ascii="Verdana" w:hAnsi="Verdana"/>
          <w:sz w:val="22"/>
          <w:szCs w:val="22"/>
        </w:rPr>
        <w:t xml:space="preserve"> summarizes </w:t>
      </w:r>
      <w:r w:rsidR="009C063B">
        <w:rPr>
          <w:rFonts w:ascii="Verdana" w:hAnsi="Verdana"/>
          <w:sz w:val="22"/>
          <w:szCs w:val="22"/>
        </w:rPr>
        <w:t xml:space="preserve">the metrics </w:t>
      </w:r>
      <w:r w:rsidR="0054193E">
        <w:rPr>
          <w:rFonts w:ascii="Verdana" w:hAnsi="Verdana"/>
          <w:sz w:val="22"/>
          <w:szCs w:val="22"/>
        </w:rPr>
        <w:t xml:space="preserve">on test dataset </w:t>
      </w:r>
      <w:r w:rsidR="009C063B">
        <w:rPr>
          <w:rFonts w:ascii="Verdana" w:hAnsi="Verdana"/>
          <w:sz w:val="22"/>
          <w:szCs w:val="22"/>
        </w:rPr>
        <w:t>for</w:t>
      </w:r>
      <w:r w:rsidR="00DD2F19">
        <w:rPr>
          <w:rFonts w:ascii="Verdana" w:hAnsi="Verdana"/>
          <w:sz w:val="22"/>
          <w:szCs w:val="22"/>
        </w:rPr>
        <w:t xml:space="preserve"> </w:t>
      </w:r>
      <w:r w:rsidR="0054193E">
        <w:rPr>
          <w:rFonts w:ascii="Verdana" w:hAnsi="Verdana"/>
          <w:sz w:val="22"/>
          <w:szCs w:val="22"/>
        </w:rPr>
        <w:t xml:space="preserve">all </w:t>
      </w:r>
      <w:r w:rsidR="00DD2F19">
        <w:rPr>
          <w:rFonts w:ascii="Verdana" w:hAnsi="Verdana"/>
          <w:sz w:val="22"/>
          <w:szCs w:val="22"/>
        </w:rPr>
        <w:t>the models</w:t>
      </w:r>
      <w:r w:rsidR="009C063B">
        <w:rPr>
          <w:rFonts w:ascii="Verdana" w:hAnsi="Verdana"/>
          <w:sz w:val="22"/>
          <w:szCs w:val="22"/>
        </w:rPr>
        <w:t xml:space="preserve"> </w:t>
      </w:r>
      <w:r w:rsidR="0054193E">
        <w:rPr>
          <w:rFonts w:ascii="Verdana" w:hAnsi="Verdana"/>
          <w:sz w:val="22"/>
          <w:szCs w:val="22"/>
        </w:rPr>
        <w:t>trained on the entire imbalanced train dataset</w:t>
      </w:r>
      <w:r w:rsidR="00DD2F19">
        <w:rPr>
          <w:rFonts w:ascii="Verdana" w:hAnsi="Verdana"/>
          <w:sz w:val="22"/>
          <w:szCs w:val="22"/>
        </w:rPr>
        <w:t>.</w:t>
      </w:r>
    </w:p>
    <w:p w14:paraId="145981EF" w14:textId="355FE42C" w:rsidR="00DF452A" w:rsidRDefault="00DF452A" w:rsidP="00DF452A">
      <w:pPr>
        <w:pStyle w:val="Caption"/>
        <w:keepNext/>
        <w:jc w:val="center"/>
      </w:pPr>
      <w:r>
        <w:t xml:space="preserve">Table </w:t>
      </w:r>
      <w:r w:rsidR="005620A9">
        <w:fldChar w:fldCharType="begin"/>
      </w:r>
      <w:r w:rsidR="005620A9">
        <w:instrText xml:space="preserve"> SEQ Table \* ARABIC </w:instrText>
      </w:r>
      <w:r w:rsidR="005620A9">
        <w:fldChar w:fldCharType="separate"/>
      </w:r>
      <w:r w:rsidR="006C2F0F">
        <w:rPr>
          <w:noProof/>
        </w:rPr>
        <w:t>1</w:t>
      </w:r>
      <w:r w:rsidR="005620A9">
        <w:rPr>
          <w:noProof/>
        </w:rPr>
        <w:fldChar w:fldCharType="end"/>
      </w:r>
      <w:r>
        <w:t xml:space="preserve"> Models performances summary</w:t>
      </w:r>
    </w:p>
    <w:tbl>
      <w:tblPr>
        <w:tblStyle w:val="TableGrid"/>
        <w:tblW w:w="10910" w:type="dxa"/>
        <w:tblLayout w:type="fixed"/>
        <w:tblLook w:val="04A0" w:firstRow="1" w:lastRow="0" w:firstColumn="1" w:lastColumn="0" w:noHBand="0" w:noVBand="1"/>
      </w:tblPr>
      <w:tblGrid>
        <w:gridCol w:w="1696"/>
        <w:gridCol w:w="1701"/>
        <w:gridCol w:w="1418"/>
        <w:gridCol w:w="1276"/>
        <w:gridCol w:w="992"/>
        <w:gridCol w:w="992"/>
        <w:gridCol w:w="1276"/>
        <w:gridCol w:w="1559"/>
      </w:tblGrid>
      <w:tr w:rsidR="00B714C8" w14:paraId="058AE44A" w14:textId="77777777" w:rsidTr="008405A7">
        <w:tc>
          <w:tcPr>
            <w:tcW w:w="1696" w:type="dxa"/>
            <w:tcBorders>
              <w:top w:val="single" w:sz="18" w:space="0" w:color="auto"/>
              <w:left w:val="single" w:sz="18" w:space="0" w:color="auto"/>
              <w:bottom w:val="single" w:sz="12" w:space="0" w:color="auto"/>
            </w:tcBorders>
          </w:tcPr>
          <w:p w14:paraId="1A8713C2" w14:textId="7A2BC798" w:rsidR="00B714C8" w:rsidRDefault="00E64DDE" w:rsidP="000F5D6D">
            <w:pPr>
              <w:jc w:val="both"/>
              <w:rPr>
                <w:rFonts w:ascii="Verdana" w:hAnsi="Verdana"/>
                <w:sz w:val="22"/>
                <w:szCs w:val="22"/>
              </w:rPr>
            </w:pPr>
            <w:r>
              <w:rPr>
                <w:rFonts w:ascii="Verdana" w:hAnsi="Verdana"/>
                <w:sz w:val="22"/>
                <w:szCs w:val="22"/>
              </w:rPr>
              <w:t>Feature Engineering</w:t>
            </w:r>
          </w:p>
        </w:tc>
        <w:tc>
          <w:tcPr>
            <w:tcW w:w="1701" w:type="dxa"/>
            <w:tcBorders>
              <w:top w:val="single" w:sz="18" w:space="0" w:color="auto"/>
              <w:bottom w:val="single" w:sz="12" w:space="0" w:color="auto"/>
            </w:tcBorders>
          </w:tcPr>
          <w:p w14:paraId="4B0DB292" w14:textId="59736375" w:rsidR="00B714C8" w:rsidRDefault="00B714C8" w:rsidP="000F5D6D">
            <w:pPr>
              <w:jc w:val="both"/>
              <w:rPr>
                <w:rFonts w:ascii="Verdana" w:hAnsi="Verdana"/>
                <w:sz w:val="22"/>
                <w:szCs w:val="22"/>
              </w:rPr>
            </w:pPr>
            <w:r>
              <w:rPr>
                <w:rFonts w:ascii="Verdana" w:hAnsi="Verdana"/>
                <w:sz w:val="22"/>
                <w:szCs w:val="22"/>
              </w:rPr>
              <w:t>Model</w:t>
            </w:r>
          </w:p>
        </w:tc>
        <w:tc>
          <w:tcPr>
            <w:tcW w:w="1418" w:type="dxa"/>
            <w:tcBorders>
              <w:top w:val="single" w:sz="18" w:space="0" w:color="auto"/>
              <w:bottom w:val="single" w:sz="12" w:space="0" w:color="auto"/>
            </w:tcBorders>
          </w:tcPr>
          <w:p w14:paraId="6788749C" w14:textId="0A2E98F5" w:rsidR="00B714C8" w:rsidRDefault="00B714C8" w:rsidP="000F5D6D">
            <w:pPr>
              <w:jc w:val="both"/>
              <w:rPr>
                <w:rFonts w:ascii="Verdana" w:hAnsi="Verdana"/>
                <w:sz w:val="22"/>
                <w:szCs w:val="22"/>
              </w:rPr>
            </w:pPr>
            <w:r>
              <w:rPr>
                <w:rFonts w:ascii="Verdana" w:hAnsi="Verdana"/>
                <w:sz w:val="22"/>
                <w:szCs w:val="22"/>
              </w:rPr>
              <w:t>Overall Accuracy</w:t>
            </w:r>
          </w:p>
        </w:tc>
        <w:tc>
          <w:tcPr>
            <w:tcW w:w="1276" w:type="dxa"/>
            <w:tcBorders>
              <w:top w:val="single" w:sz="18" w:space="0" w:color="auto"/>
              <w:bottom w:val="single" w:sz="12" w:space="0" w:color="auto"/>
            </w:tcBorders>
          </w:tcPr>
          <w:p w14:paraId="78EE8240" w14:textId="408D7068" w:rsidR="00B714C8" w:rsidRDefault="00B714C8" w:rsidP="000F5D6D">
            <w:pPr>
              <w:jc w:val="both"/>
              <w:rPr>
                <w:rFonts w:ascii="Verdana" w:hAnsi="Verdana"/>
                <w:sz w:val="22"/>
                <w:szCs w:val="22"/>
              </w:rPr>
            </w:pPr>
            <w:r>
              <w:rPr>
                <w:rFonts w:ascii="Verdana" w:hAnsi="Verdana"/>
                <w:sz w:val="22"/>
                <w:szCs w:val="22"/>
              </w:rPr>
              <w:t>Precision</w:t>
            </w:r>
          </w:p>
        </w:tc>
        <w:tc>
          <w:tcPr>
            <w:tcW w:w="992" w:type="dxa"/>
            <w:tcBorders>
              <w:top w:val="single" w:sz="18" w:space="0" w:color="auto"/>
              <w:bottom w:val="single" w:sz="12" w:space="0" w:color="auto"/>
            </w:tcBorders>
          </w:tcPr>
          <w:p w14:paraId="7107BB92" w14:textId="7B858631" w:rsidR="00B714C8" w:rsidRDefault="00B714C8" w:rsidP="000F5D6D">
            <w:pPr>
              <w:jc w:val="both"/>
              <w:rPr>
                <w:rFonts w:ascii="Verdana" w:hAnsi="Verdana"/>
                <w:sz w:val="22"/>
                <w:szCs w:val="22"/>
              </w:rPr>
            </w:pPr>
            <w:r>
              <w:rPr>
                <w:rFonts w:ascii="Verdana" w:hAnsi="Verdana"/>
                <w:sz w:val="22"/>
                <w:szCs w:val="22"/>
              </w:rPr>
              <w:t xml:space="preserve">Recall </w:t>
            </w:r>
          </w:p>
        </w:tc>
        <w:tc>
          <w:tcPr>
            <w:tcW w:w="992" w:type="dxa"/>
            <w:tcBorders>
              <w:top w:val="single" w:sz="18" w:space="0" w:color="auto"/>
              <w:bottom w:val="single" w:sz="12" w:space="0" w:color="auto"/>
            </w:tcBorders>
          </w:tcPr>
          <w:p w14:paraId="50B3C6A6" w14:textId="30FC133A" w:rsidR="00B714C8" w:rsidRDefault="00B714C8" w:rsidP="000F5D6D">
            <w:pPr>
              <w:jc w:val="both"/>
              <w:rPr>
                <w:rFonts w:ascii="Verdana" w:hAnsi="Verdana"/>
                <w:sz w:val="22"/>
                <w:szCs w:val="22"/>
              </w:rPr>
            </w:pPr>
            <w:r>
              <w:rPr>
                <w:rFonts w:ascii="Verdana" w:hAnsi="Verdana"/>
                <w:sz w:val="22"/>
                <w:szCs w:val="22"/>
              </w:rPr>
              <w:t>F1-Score</w:t>
            </w:r>
          </w:p>
        </w:tc>
        <w:tc>
          <w:tcPr>
            <w:tcW w:w="1276" w:type="dxa"/>
            <w:tcBorders>
              <w:top w:val="single" w:sz="18" w:space="0" w:color="auto"/>
              <w:bottom w:val="single" w:sz="12" w:space="0" w:color="auto"/>
            </w:tcBorders>
          </w:tcPr>
          <w:p w14:paraId="1BD8BCD4" w14:textId="28B2F667" w:rsidR="00B714C8" w:rsidRDefault="005E7478" w:rsidP="000F5D6D">
            <w:pPr>
              <w:jc w:val="both"/>
              <w:rPr>
                <w:rFonts w:ascii="Verdana" w:hAnsi="Verdana"/>
                <w:sz w:val="22"/>
                <w:szCs w:val="22"/>
              </w:rPr>
            </w:pPr>
            <w:r>
              <w:rPr>
                <w:rFonts w:ascii="Verdana" w:hAnsi="Verdana"/>
                <w:sz w:val="22"/>
                <w:szCs w:val="22"/>
              </w:rPr>
              <w:t>Surprise</w:t>
            </w:r>
            <w:r w:rsidR="00B714C8">
              <w:rPr>
                <w:rFonts w:ascii="Verdana" w:hAnsi="Verdana"/>
                <w:sz w:val="22"/>
                <w:szCs w:val="22"/>
              </w:rPr>
              <w:t xml:space="preserve"> Accuracy</w:t>
            </w:r>
          </w:p>
        </w:tc>
        <w:tc>
          <w:tcPr>
            <w:tcW w:w="1559" w:type="dxa"/>
            <w:tcBorders>
              <w:top w:val="single" w:sz="18" w:space="0" w:color="auto"/>
              <w:bottom w:val="single" w:sz="12" w:space="0" w:color="auto"/>
              <w:right w:val="single" w:sz="18" w:space="0" w:color="auto"/>
            </w:tcBorders>
          </w:tcPr>
          <w:p w14:paraId="37990CC0" w14:textId="4A2CC2CE" w:rsidR="00B714C8" w:rsidRDefault="00B714C8" w:rsidP="000F5D6D">
            <w:pPr>
              <w:jc w:val="both"/>
              <w:rPr>
                <w:rFonts w:ascii="Verdana" w:hAnsi="Verdana"/>
                <w:sz w:val="22"/>
                <w:szCs w:val="22"/>
              </w:rPr>
            </w:pPr>
            <w:r>
              <w:rPr>
                <w:rFonts w:ascii="Verdana" w:hAnsi="Verdana"/>
                <w:sz w:val="22"/>
                <w:szCs w:val="22"/>
              </w:rPr>
              <w:t>Love Accuracy</w:t>
            </w:r>
          </w:p>
        </w:tc>
      </w:tr>
      <w:tr w:rsidR="00B25390" w14:paraId="1CC92F2A" w14:textId="77777777" w:rsidTr="008405A7">
        <w:tc>
          <w:tcPr>
            <w:tcW w:w="1696" w:type="dxa"/>
            <w:tcBorders>
              <w:left w:val="single" w:sz="18" w:space="0" w:color="auto"/>
            </w:tcBorders>
          </w:tcPr>
          <w:p w14:paraId="235ABABF" w14:textId="3EBD2934"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6ABB017C" w14:textId="446E3C7E"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tcPr>
          <w:p w14:paraId="2334D28E" w14:textId="78B1D342" w:rsidR="00B25390" w:rsidRPr="00BE4EAD" w:rsidRDefault="00853235" w:rsidP="00B25390">
            <w:pPr>
              <w:jc w:val="both"/>
              <w:rPr>
                <w:rFonts w:ascii="Verdana" w:hAnsi="Verdana"/>
                <w:sz w:val="22"/>
                <w:szCs w:val="22"/>
              </w:rPr>
            </w:pPr>
            <w:r w:rsidRPr="00BE4EAD">
              <w:rPr>
                <w:rFonts w:ascii="Verdana" w:hAnsi="Verdana"/>
                <w:sz w:val="22"/>
                <w:szCs w:val="22"/>
              </w:rPr>
              <w:t>0.6445</w:t>
            </w:r>
          </w:p>
        </w:tc>
        <w:tc>
          <w:tcPr>
            <w:tcW w:w="1276" w:type="dxa"/>
          </w:tcPr>
          <w:p w14:paraId="3C7E69A1" w14:textId="6AFFB084"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58A7095F" w14:textId="42399BA3"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1B1F7115" w14:textId="7C1814F7"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1276" w:type="dxa"/>
          </w:tcPr>
          <w:p w14:paraId="2041F7DD" w14:textId="787C3ACF" w:rsidR="00B25390" w:rsidRPr="00BE4EAD" w:rsidRDefault="00B66FBA" w:rsidP="00B25390">
            <w:pPr>
              <w:jc w:val="both"/>
              <w:rPr>
                <w:rFonts w:ascii="Verdana" w:hAnsi="Verdana"/>
                <w:sz w:val="22"/>
                <w:szCs w:val="22"/>
              </w:rPr>
            </w:pPr>
            <w:r w:rsidRPr="00BE4EAD">
              <w:rPr>
                <w:rFonts w:ascii="Verdana" w:hAnsi="Verdana"/>
                <w:sz w:val="22"/>
                <w:szCs w:val="22"/>
              </w:rPr>
              <w:t>0.4408</w:t>
            </w:r>
          </w:p>
        </w:tc>
        <w:tc>
          <w:tcPr>
            <w:tcW w:w="1559" w:type="dxa"/>
            <w:tcBorders>
              <w:right w:val="single" w:sz="18" w:space="0" w:color="auto"/>
            </w:tcBorders>
          </w:tcPr>
          <w:p w14:paraId="1DCEACD5" w14:textId="72F9E947" w:rsidR="00B25390" w:rsidRPr="00BE4EAD" w:rsidRDefault="00B66FBA" w:rsidP="00B25390">
            <w:pPr>
              <w:jc w:val="both"/>
              <w:rPr>
                <w:rFonts w:ascii="Verdana" w:hAnsi="Verdana"/>
                <w:sz w:val="22"/>
                <w:szCs w:val="22"/>
              </w:rPr>
            </w:pPr>
            <w:r w:rsidRPr="00BE4EAD">
              <w:rPr>
                <w:rFonts w:ascii="Verdana" w:hAnsi="Verdana"/>
                <w:sz w:val="22"/>
                <w:szCs w:val="22"/>
              </w:rPr>
              <w:t>0.</w:t>
            </w:r>
            <w:r w:rsidR="00CA502D" w:rsidRPr="00BE4EAD">
              <w:rPr>
                <w:rFonts w:ascii="Verdana" w:hAnsi="Verdana"/>
                <w:sz w:val="22"/>
                <w:szCs w:val="22"/>
              </w:rPr>
              <w:t>3355</w:t>
            </w:r>
          </w:p>
        </w:tc>
      </w:tr>
      <w:tr w:rsidR="00B25390" w14:paraId="2942B3BA" w14:textId="77777777" w:rsidTr="008405A7">
        <w:tc>
          <w:tcPr>
            <w:tcW w:w="1696" w:type="dxa"/>
            <w:tcBorders>
              <w:left w:val="single" w:sz="18" w:space="0" w:color="auto"/>
            </w:tcBorders>
          </w:tcPr>
          <w:p w14:paraId="70FF3159" w14:textId="79E27ABE"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0915287C" w14:textId="54137F38" w:rsidR="00B25390" w:rsidRPr="00BE4EAD" w:rsidRDefault="00B25390" w:rsidP="00B25390">
            <w:pPr>
              <w:jc w:val="both"/>
              <w:rPr>
                <w:rFonts w:ascii="Verdana" w:hAnsi="Verdana"/>
                <w:sz w:val="22"/>
                <w:szCs w:val="22"/>
              </w:rPr>
            </w:pPr>
            <w:r w:rsidRPr="00BE4EAD">
              <w:rPr>
                <w:rFonts w:ascii="Verdana" w:hAnsi="Verdana"/>
                <w:sz w:val="22"/>
                <w:szCs w:val="22"/>
              </w:rPr>
              <w:t>Linear SVM</w:t>
            </w:r>
          </w:p>
        </w:tc>
        <w:tc>
          <w:tcPr>
            <w:tcW w:w="1418" w:type="dxa"/>
          </w:tcPr>
          <w:p w14:paraId="0BBEC7FC" w14:textId="7E52AC02" w:rsidR="00B25390" w:rsidRPr="00BE4EAD" w:rsidRDefault="00E96622" w:rsidP="00B25390">
            <w:pPr>
              <w:jc w:val="both"/>
              <w:rPr>
                <w:rFonts w:ascii="Verdana" w:hAnsi="Verdana"/>
                <w:sz w:val="22"/>
                <w:szCs w:val="22"/>
              </w:rPr>
            </w:pPr>
            <w:r w:rsidRPr="00BE4EAD">
              <w:rPr>
                <w:rFonts w:ascii="Verdana" w:hAnsi="Verdana"/>
                <w:sz w:val="22"/>
                <w:szCs w:val="22"/>
              </w:rPr>
              <w:t>0.5848</w:t>
            </w:r>
          </w:p>
        </w:tc>
        <w:tc>
          <w:tcPr>
            <w:tcW w:w="1276" w:type="dxa"/>
          </w:tcPr>
          <w:p w14:paraId="310AC519" w14:textId="704A8E15" w:rsidR="00B25390" w:rsidRPr="00BE4EAD" w:rsidRDefault="00544913" w:rsidP="00B25390">
            <w:pPr>
              <w:jc w:val="both"/>
              <w:rPr>
                <w:rFonts w:ascii="Verdana" w:hAnsi="Verdana"/>
                <w:sz w:val="22"/>
                <w:szCs w:val="22"/>
              </w:rPr>
            </w:pPr>
            <w:r w:rsidRPr="00BE4EAD">
              <w:rPr>
                <w:rFonts w:ascii="Verdana" w:hAnsi="Verdana"/>
                <w:sz w:val="22"/>
                <w:szCs w:val="22"/>
              </w:rPr>
              <w:t>0.57</w:t>
            </w:r>
          </w:p>
        </w:tc>
        <w:tc>
          <w:tcPr>
            <w:tcW w:w="992" w:type="dxa"/>
          </w:tcPr>
          <w:p w14:paraId="05380C8E" w14:textId="0E7D172B" w:rsidR="00B25390" w:rsidRPr="00BE4EAD" w:rsidRDefault="00544913" w:rsidP="00B25390">
            <w:pPr>
              <w:jc w:val="both"/>
              <w:rPr>
                <w:rFonts w:ascii="Verdana" w:hAnsi="Verdana"/>
                <w:sz w:val="22"/>
                <w:szCs w:val="22"/>
              </w:rPr>
            </w:pPr>
            <w:r w:rsidRPr="00BE4EAD">
              <w:rPr>
                <w:rFonts w:ascii="Verdana" w:hAnsi="Verdana"/>
                <w:sz w:val="22"/>
                <w:szCs w:val="22"/>
              </w:rPr>
              <w:t>0.58</w:t>
            </w:r>
          </w:p>
        </w:tc>
        <w:tc>
          <w:tcPr>
            <w:tcW w:w="992" w:type="dxa"/>
          </w:tcPr>
          <w:p w14:paraId="5246471A" w14:textId="1C3C9306" w:rsidR="00B25390" w:rsidRPr="00BE4EAD" w:rsidRDefault="00544913" w:rsidP="00B25390">
            <w:pPr>
              <w:jc w:val="both"/>
              <w:rPr>
                <w:rFonts w:ascii="Verdana" w:hAnsi="Verdana"/>
                <w:sz w:val="22"/>
                <w:szCs w:val="22"/>
              </w:rPr>
            </w:pPr>
            <w:r w:rsidRPr="00BE4EAD">
              <w:rPr>
                <w:rFonts w:ascii="Verdana" w:hAnsi="Verdana"/>
                <w:sz w:val="22"/>
                <w:szCs w:val="22"/>
              </w:rPr>
              <w:t>0.54</w:t>
            </w:r>
          </w:p>
        </w:tc>
        <w:tc>
          <w:tcPr>
            <w:tcW w:w="1276" w:type="dxa"/>
          </w:tcPr>
          <w:p w14:paraId="6D228E07" w14:textId="7843838C" w:rsidR="00B25390" w:rsidRPr="00BE4EAD" w:rsidRDefault="00B732B4" w:rsidP="00B25390">
            <w:pPr>
              <w:jc w:val="both"/>
              <w:rPr>
                <w:rFonts w:ascii="Verdana" w:hAnsi="Verdana"/>
                <w:sz w:val="22"/>
                <w:szCs w:val="22"/>
              </w:rPr>
            </w:pPr>
            <w:r w:rsidRPr="00BE4EAD">
              <w:rPr>
                <w:rFonts w:ascii="Verdana" w:hAnsi="Verdana"/>
                <w:sz w:val="22"/>
                <w:szCs w:val="22"/>
              </w:rPr>
              <w:t>0.0692</w:t>
            </w:r>
          </w:p>
        </w:tc>
        <w:tc>
          <w:tcPr>
            <w:tcW w:w="1559" w:type="dxa"/>
            <w:tcBorders>
              <w:right w:val="single" w:sz="18" w:space="0" w:color="auto"/>
            </w:tcBorders>
          </w:tcPr>
          <w:p w14:paraId="61AF9DB9" w14:textId="4E117945" w:rsidR="00B25390" w:rsidRPr="00BE4EAD" w:rsidRDefault="00B732B4" w:rsidP="00B25390">
            <w:pPr>
              <w:jc w:val="both"/>
              <w:rPr>
                <w:rFonts w:ascii="Verdana" w:hAnsi="Verdana"/>
                <w:sz w:val="22"/>
                <w:szCs w:val="22"/>
              </w:rPr>
            </w:pPr>
            <w:r w:rsidRPr="00BE4EAD">
              <w:rPr>
                <w:rFonts w:ascii="Verdana" w:hAnsi="Verdana"/>
                <w:sz w:val="22"/>
                <w:szCs w:val="22"/>
              </w:rPr>
              <w:t>0.0567</w:t>
            </w:r>
          </w:p>
        </w:tc>
      </w:tr>
      <w:tr w:rsidR="006B7708" w14:paraId="2F7292E6" w14:textId="77777777" w:rsidTr="008405A7">
        <w:tc>
          <w:tcPr>
            <w:tcW w:w="1696" w:type="dxa"/>
            <w:tcBorders>
              <w:left w:val="single" w:sz="18" w:space="0" w:color="auto"/>
            </w:tcBorders>
          </w:tcPr>
          <w:p w14:paraId="05559420" w14:textId="0BA35B18" w:rsidR="006B7708" w:rsidRPr="00BE4EAD" w:rsidRDefault="00663A39" w:rsidP="00B25390">
            <w:pPr>
              <w:jc w:val="both"/>
              <w:rPr>
                <w:rFonts w:ascii="Verdana" w:hAnsi="Verdana"/>
                <w:sz w:val="22"/>
                <w:szCs w:val="22"/>
              </w:rPr>
            </w:pPr>
            <w:r w:rsidRPr="00BE4EAD">
              <w:rPr>
                <w:rFonts w:ascii="Verdana" w:hAnsi="Verdana"/>
                <w:sz w:val="22"/>
                <w:szCs w:val="22"/>
              </w:rPr>
              <w:t>Doc2Vec</w:t>
            </w:r>
          </w:p>
        </w:tc>
        <w:tc>
          <w:tcPr>
            <w:tcW w:w="1701" w:type="dxa"/>
          </w:tcPr>
          <w:p w14:paraId="3F2047D2" w14:textId="54E93ACA" w:rsidR="006B7708" w:rsidRPr="00BE4EAD" w:rsidRDefault="006B7708" w:rsidP="00B25390">
            <w:pPr>
              <w:jc w:val="both"/>
              <w:rPr>
                <w:rFonts w:ascii="Verdana" w:hAnsi="Verdana"/>
                <w:sz w:val="22"/>
                <w:szCs w:val="22"/>
                <w:vertAlign w:val="superscript"/>
              </w:rPr>
            </w:pPr>
            <w:r w:rsidRPr="00BE4EAD">
              <w:rPr>
                <w:rFonts w:ascii="Verdana" w:hAnsi="Verdana"/>
                <w:sz w:val="22"/>
                <w:szCs w:val="22"/>
              </w:rPr>
              <w:t>KNN</w:t>
            </w:r>
            <w:r w:rsidR="00DD306F" w:rsidRPr="00BE4EAD">
              <w:rPr>
                <w:rFonts w:ascii="Verdana" w:hAnsi="Verdana"/>
                <w:sz w:val="22"/>
                <w:szCs w:val="22"/>
                <w:vertAlign w:val="superscript"/>
              </w:rPr>
              <w:t>1</w:t>
            </w:r>
          </w:p>
        </w:tc>
        <w:tc>
          <w:tcPr>
            <w:tcW w:w="1418" w:type="dxa"/>
          </w:tcPr>
          <w:p w14:paraId="547025F8" w14:textId="54598F79" w:rsidR="006B7708" w:rsidRPr="00BE4EAD" w:rsidRDefault="00A67247" w:rsidP="00B25390">
            <w:pPr>
              <w:jc w:val="both"/>
              <w:rPr>
                <w:rFonts w:ascii="Verdana" w:hAnsi="Verdana"/>
                <w:sz w:val="22"/>
                <w:szCs w:val="22"/>
              </w:rPr>
            </w:pPr>
            <w:r w:rsidRPr="00BE4EAD">
              <w:rPr>
                <w:rFonts w:ascii="Verdana" w:hAnsi="Verdana"/>
                <w:sz w:val="22"/>
                <w:szCs w:val="22"/>
              </w:rPr>
              <w:t>0.69</w:t>
            </w:r>
            <w:r w:rsidR="00F6694B" w:rsidRPr="00BE4EAD">
              <w:rPr>
                <w:rFonts w:ascii="Verdana" w:hAnsi="Verdana"/>
                <w:sz w:val="22"/>
                <w:szCs w:val="22"/>
              </w:rPr>
              <w:t>89</w:t>
            </w:r>
          </w:p>
        </w:tc>
        <w:tc>
          <w:tcPr>
            <w:tcW w:w="1276" w:type="dxa"/>
          </w:tcPr>
          <w:p w14:paraId="6D6D7D66" w14:textId="459EC261"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1C7097E2" w14:textId="327A035E"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267F8D3F" w14:textId="3399358C" w:rsidR="006B7708" w:rsidRPr="00BE4EAD" w:rsidRDefault="00F6694B" w:rsidP="00B25390">
            <w:pPr>
              <w:jc w:val="both"/>
              <w:rPr>
                <w:rFonts w:ascii="Verdana" w:hAnsi="Verdana"/>
                <w:sz w:val="22"/>
                <w:szCs w:val="22"/>
              </w:rPr>
            </w:pPr>
            <w:r w:rsidRPr="00BE4EAD">
              <w:rPr>
                <w:rFonts w:ascii="Verdana" w:hAnsi="Verdana"/>
                <w:sz w:val="22"/>
                <w:szCs w:val="22"/>
              </w:rPr>
              <w:t>0.69</w:t>
            </w:r>
          </w:p>
        </w:tc>
        <w:tc>
          <w:tcPr>
            <w:tcW w:w="1276" w:type="dxa"/>
          </w:tcPr>
          <w:p w14:paraId="065A830E" w14:textId="0A380A10" w:rsidR="006B7708" w:rsidRPr="00BE4EAD" w:rsidRDefault="00F6694B" w:rsidP="00B25390">
            <w:pPr>
              <w:jc w:val="both"/>
              <w:rPr>
                <w:rFonts w:ascii="Verdana" w:hAnsi="Verdana"/>
                <w:sz w:val="22"/>
                <w:szCs w:val="22"/>
              </w:rPr>
            </w:pPr>
            <w:r w:rsidRPr="00BE4EAD">
              <w:rPr>
                <w:rFonts w:ascii="Verdana" w:hAnsi="Verdana"/>
                <w:sz w:val="22"/>
                <w:szCs w:val="22"/>
              </w:rPr>
              <w:t>0.3633</w:t>
            </w:r>
          </w:p>
        </w:tc>
        <w:tc>
          <w:tcPr>
            <w:tcW w:w="1559" w:type="dxa"/>
            <w:tcBorders>
              <w:right w:val="single" w:sz="18" w:space="0" w:color="auto"/>
            </w:tcBorders>
          </w:tcPr>
          <w:p w14:paraId="59626968" w14:textId="52AA55A7" w:rsidR="006B7708" w:rsidRPr="00BE4EAD" w:rsidRDefault="00F6694B" w:rsidP="00B25390">
            <w:pPr>
              <w:jc w:val="both"/>
              <w:rPr>
                <w:rFonts w:ascii="Verdana" w:hAnsi="Verdana"/>
                <w:sz w:val="22"/>
                <w:szCs w:val="22"/>
              </w:rPr>
            </w:pPr>
            <w:r w:rsidRPr="00BE4EAD">
              <w:rPr>
                <w:rFonts w:ascii="Verdana" w:hAnsi="Verdana"/>
                <w:sz w:val="22"/>
                <w:szCs w:val="22"/>
              </w:rPr>
              <w:t>0.4843</w:t>
            </w:r>
          </w:p>
        </w:tc>
      </w:tr>
      <w:tr w:rsidR="00B25390" w14:paraId="52E9559B" w14:textId="77777777" w:rsidTr="008405A7">
        <w:tc>
          <w:tcPr>
            <w:tcW w:w="1696" w:type="dxa"/>
            <w:tcBorders>
              <w:left w:val="single" w:sz="18" w:space="0" w:color="auto"/>
              <w:bottom w:val="single" w:sz="12" w:space="0" w:color="auto"/>
            </w:tcBorders>
          </w:tcPr>
          <w:p w14:paraId="10DBAA19" w14:textId="0AE405B8" w:rsidR="00B25390" w:rsidRDefault="00B25390" w:rsidP="00B25390">
            <w:pPr>
              <w:jc w:val="both"/>
              <w:rPr>
                <w:rFonts w:ascii="Verdana" w:hAnsi="Verdana"/>
                <w:sz w:val="22"/>
                <w:szCs w:val="22"/>
              </w:rPr>
            </w:pPr>
            <w:r>
              <w:rPr>
                <w:rFonts w:ascii="Verdana" w:hAnsi="Verdana"/>
                <w:sz w:val="22"/>
                <w:szCs w:val="22"/>
              </w:rPr>
              <w:t>Doc2Vec</w:t>
            </w:r>
          </w:p>
        </w:tc>
        <w:tc>
          <w:tcPr>
            <w:tcW w:w="1701" w:type="dxa"/>
            <w:tcBorders>
              <w:bottom w:val="single" w:sz="12" w:space="0" w:color="auto"/>
            </w:tcBorders>
          </w:tcPr>
          <w:p w14:paraId="56194E7B" w14:textId="005B941E" w:rsidR="00B25390" w:rsidRPr="009C4568" w:rsidRDefault="006B7708" w:rsidP="00B25390">
            <w:pPr>
              <w:jc w:val="both"/>
              <w:rPr>
                <w:rFonts w:ascii="Verdana" w:hAnsi="Verdana"/>
                <w:sz w:val="22"/>
                <w:szCs w:val="22"/>
                <w:vertAlign w:val="superscript"/>
              </w:rPr>
            </w:pPr>
            <w:r>
              <w:rPr>
                <w:rFonts w:ascii="Verdana" w:hAnsi="Verdana"/>
                <w:sz w:val="22"/>
                <w:szCs w:val="22"/>
              </w:rPr>
              <w:t>Random Forest</w:t>
            </w:r>
            <w:r w:rsidR="00DD306F">
              <w:rPr>
                <w:rFonts w:ascii="Verdana" w:hAnsi="Verdana"/>
                <w:sz w:val="22"/>
                <w:szCs w:val="22"/>
                <w:vertAlign w:val="superscript"/>
              </w:rPr>
              <w:t>2</w:t>
            </w:r>
          </w:p>
        </w:tc>
        <w:tc>
          <w:tcPr>
            <w:tcW w:w="1418" w:type="dxa"/>
            <w:tcBorders>
              <w:bottom w:val="single" w:sz="12" w:space="0" w:color="auto"/>
            </w:tcBorders>
          </w:tcPr>
          <w:p w14:paraId="23E4B6E0" w14:textId="20B8F341" w:rsidR="00B25390" w:rsidRDefault="00257F9C" w:rsidP="00B25390">
            <w:pPr>
              <w:jc w:val="both"/>
              <w:rPr>
                <w:rFonts w:ascii="Verdana" w:hAnsi="Verdana"/>
                <w:sz w:val="22"/>
                <w:szCs w:val="22"/>
              </w:rPr>
            </w:pPr>
            <w:r>
              <w:rPr>
                <w:rFonts w:ascii="Verdana" w:hAnsi="Verdana"/>
                <w:sz w:val="22"/>
                <w:szCs w:val="22"/>
              </w:rPr>
              <w:t>0.</w:t>
            </w:r>
            <w:r w:rsidR="00B972B4">
              <w:rPr>
                <w:rFonts w:ascii="Verdana" w:hAnsi="Verdana"/>
                <w:sz w:val="22"/>
                <w:szCs w:val="22"/>
              </w:rPr>
              <w:t>500</w:t>
            </w:r>
            <w:r w:rsidR="00E76F4C">
              <w:rPr>
                <w:rFonts w:ascii="Verdana" w:hAnsi="Verdana"/>
                <w:sz w:val="22"/>
                <w:szCs w:val="22"/>
              </w:rPr>
              <w:t>6</w:t>
            </w:r>
          </w:p>
        </w:tc>
        <w:tc>
          <w:tcPr>
            <w:tcW w:w="1276" w:type="dxa"/>
            <w:tcBorders>
              <w:bottom w:val="single" w:sz="12" w:space="0" w:color="auto"/>
            </w:tcBorders>
          </w:tcPr>
          <w:p w14:paraId="18488253" w14:textId="3FFBE9BE"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64</w:t>
            </w:r>
          </w:p>
        </w:tc>
        <w:tc>
          <w:tcPr>
            <w:tcW w:w="992" w:type="dxa"/>
            <w:tcBorders>
              <w:bottom w:val="single" w:sz="12" w:space="0" w:color="auto"/>
            </w:tcBorders>
          </w:tcPr>
          <w:p w14:paraId="30BC608D" w14:textId="560F77B1"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50</w:t>
            </w:r>
          </w:p>
        </w:tc>
        <w:tc>
          <w:tcPr>
            <w:tcW w:w="992" w:type="dxa"/>
            <w:tcBorders>
              <w:bottom w:val="single" w:sz="12" w:space="0" w:color="auto"/>
            </w:tcBorders>
          </w:tcPr>
          <w:p w14:paraId="45D0D61E" w14:textId="6C4743B0"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41</w:t>
            </w:r>
          </w:p>
        </w:tc>
        <w:tc>
          <w:tcPr>
            <w:tcW w:w="1276" w:type="dxa"/>
            <w:tcBorders>
              <w:bottom w:val="single" w:sz="12" w:space="0" w:color="auto"/>
            </w:tcBorders>
          </w:tcPr>
          <w:p w14:paraId="77B30F04" w14:textId="4465927E" w:rsidR="00B25390" w:rsidRDefault="00C16DBD" w:rsidP="00B25390">
            <w:pPr>
              <w:jc w:val="both"/>
              <w:rPr>
                <w:rFonts w:ascii="Verdana" w:hAnsi="Verdana"/>
                <w:sz w:val="22"/>
                <w:szCs w:val="22"/>
              </w:rPr>
            </w:pPr>
            <w:r>
              <w:rPr>
                <w:rFonts w:ascii="Verdana" w:hAnsi="Verdana"/>
                <w:sz w:val="22"/>
                <w:szCs w:val="22"/>
              </w:rPr>
              <w:t>0.0000</w:t>
            </w:r>
          </w:p>
        </w:tc>
        <w:tc>
          <w:tcPr>
            <w:tcW w:w="1559" w:type="dxa"/>
            <w:tcBorders>
              <w:bottom w:val="single" w:sz="12" w:space="0" w:color="auto"/>
              <w:right w:val="single" w:sz="18" w:space="0" w:color="auto"/>
            </w:tcBorders>
          </w:tcPr>
          <w:p w14:paraId="2B540FA7" w14:textId="3EE54471" w:rsidR="00B25390" w:rsidRDefault="00C16DBD" w:rsidP="00B25390">
            <w:pPr>
              <w:jc w:val="both"/>
              <w:rPr>
                <w:rFonts w:ascii="Verdana" w:hAnsi="Verdana"/>
                <w:sz w:val="22"/>
                <w:szCs w:val="22"/>
              </w:rPr>
            </w:pPr>
            <w:r>
              <w:rPr>
                <w:rFonts w:ascii="Verdana" w:hAnsi="Verdana"/>
                <w:sz w:val="22"/>
                <w:szCs w:val="22"/>
              </w:rPr>
              <w:t>0.0000</w:t>
            </w:r>
          </w:p>
        </w:tc>
      </w:tr>
      <w:tr w:rsidR="00B25390" w14:paraId="5E523BC5" w14:textId="77777777" w:rsidTr="008405A7">
        <w:tc>
          <w:tcPr>
            <w:tcW w:w="1696" w:type="dxa"/>
            <w:tcBorders>
              <w:top w:val="single" w:sz="12" w:space="0" w:color="auto"/>
              <w:left w:val="single" w:sz="18" w:space="0" w:color="auto"/>
            </w:tcBorders>
          </w:tcPr>
          <w:p w14:paraId="4A81F2DB"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Borders>
              <w:top w:val="single" w:sz="12" w:space="0" w:color="auto"/>
            </w:tcBorders>
          </w:tcPr>
          <w:p w14:paraId="764EA8A7" w14:textId="77777777" w:rsidR="00B25390" w:rsidRDefault="00B25390" w:rsidP="00B25390">
            <w:pPr>
              <w:jc w:val="both"/>
              <w:rPr>
                <w:rFonts w:ascii="Verdana" w:hAnsi="Verdana"/>
                <w:sz w:val="22"/>
                <w:szCs w:val="22"/>
              </w:rPr>
            </w:pPr>
            <w:r>
              <w:rPr>
                <w:rFonts w:ascii="Verdana" w:hAnsi="Verdana"/>
                <w:sz w:val="22"/>
                <w:szCs w:val="22"/>
              </w:rPr>
              <w:t>Multinomial Naïve Bayes</w:t>
            </w:r>
          </w:p>
        </w:tc>
        <w:tc>
          <w:tcPr>
            <w:tcW w:w="1418" w:type="dxa"/>
            <w:tcBorders>
              <w:top w:val="single" w:sz="12" w:space="0" w:color="auto"/>
            </w:tcBorders>
          </w:tcPr>
          <w:p w14:paraId="42A8FA7D" w14:textId="752E568A" w:rsidR="00B25390" w:rsidRDefault="00B25390" w:rsidP="00B25390">
            <w:pPr>
              <w:jc w:val="both"/>
              <w:rPr>
                <w:rFonts w:ascii="Verdana" w:hAnsi="Verdana"/>
                <w:sz w:val="22"/>
                <w:szCs w:val="22"/>
              </w:rPr>
            </w:pPr>
            <w:r>
              <w:rPr>
                <w:rFonts w:ascii="Verdana" w:hAnsi="Verdana"/>
                <w:sz w:val="22"/>
                <w:szCs w:val="22"/>
              </w:rPr>
              <w:t>0.7775</w:t>
            </w:r>
          </w:p>
        </w:tc>
        <w:tc>
          <w:tcPr>
            <w:tcW w:w="1276" w:type="dxa"/>
            <w:tcBorders>
              <w:top w:val="single" w:sz="12" w:space="0" w:color="auto"/>
            </w:tcBorders>
          </w:tcPr>
          <w:p w14:paraId="679E75EF" w14:textId="38E8F6EE" w:rsidR="00B25390" w:rsidRDefault="00B25390" w:rsidP="00B25390">
            <w:pPr>
              <w:jc w:val="both"/>
              <w:rPr>
                <w:rFonts w:ascii="Verdana" w:hAnsi="Verdana"/>
                <w:sz w:val="22"/>
                <w:szCs w:val="22"/>
              </w:rPr>
            </w:pPr>
            <w:r>
              <w:rPr>
                <w:rFonts w:ascii="Verdana" w:hAnsi="Verdana"/>
                <w:sz w:val="22"/>
                <w:szCs w:val="22"/>
              </w:rPr>
              <w:t>0.81</w:t>
            </w:r>
          </w:p>
        </w:tc>
        <w:tc>
          <w:tcPr>
            <w:tcW w:w="992" w:type="dxa"/>
            <w:tcBorders>
              <w:top w:val="single" w:sz="12" w:space="0" w:color="auto"/>
            </w:tcBorders>
          </w:tcPr>
          <w:p w14:paraId="451F3A93" w14:textId="42EFDCE9" w:rsidR="00B25390" w:rsidRDefault="00B25390" w:rsidP="00B25390">
            <w:pPr>
              <w:jc w:val="both"/>
              <w:rPr>
                <w:rFonts w:ascii="Verdana" w:hAnsi="Verdana"/>
                <w:sz w:val="22"/>
                <w:szCs w:val="22"/>
              </w:rPr>
            </w:pPr>
            <w:r>
              <w:rPr>
                <w:rFonts w:ascii="Verdana" w:hAnsi="Verdana"/>
                <w:sz w:val="22"/>
                <w:szCs w:val="22"/>
              </w:rPr>
              <w:t>0.78</w:t>
            </w:r>
          </w:p>
        </w:tc>
        <w:tc>
          <w:tcPr>
            <w:tcW w:w="992" w:type="dxa"/>
            <w:tcBorders>
              <w:top w:val="single" w:sz="12" w:space="0" w:color="auto"/>
            </w:tcBorders>
          </w:tcPr>
          <w:p w14:paraId="5A16F0B1" w14:textId="05E6BCC0" w:rsidR="00B25390" w:rsidRDefault="00B25390" w:rsidP="00B25390">
            <w:pPr>
              <w:jc w:val="both"/>
              <w:rPr>
                <w:rFonts w:ascii="Verdana" w:hAnsi="Verdana"/>
                <w:sz w:val="22"/>
                <w:szCs w:val="22"/>
              </w:rPr>
            </w:pPr>
            <w:r>
              <w:rPr>
                <w:rFonts w:ascii="Verdana" w:hAnsi="Verdana"/>
                <w:sz w:val="22"/>
                <w:szCs w:val="22"/>
              </w:rPr>
              <w:t>0.75</w:t>
            </w:r>
          </w:p>
        </w:tc>
        <w:tc>
          <w:tcPr>
            <w:tcW w:w="1276" w:type="dxa"/>
            <w:tcBorders>
              <w:top w:val="single" w:sz="12" w:space="0" w:color="auto"/>
            </w:tcBorders>
          </w:tcPr>
          <w:p w14:paraId="3D1CA798" w14:textId="16F424A4" w:rsidR="00B25390" w:rsidRDefault="00B25390" w:rsidP="00B25390">
            <w:pPr>
              <w:jc w:val="both"/>
              <w:rPr>
                <w:rFonts w:ascii="Verdana" w:hAnsi="Verdana"/>
                <w:sz w:val="22"/>
                <w:szCs w:val="22"/>
              </w:rPr>
            </w:pPr>
            <w:r>
              <w:rPr>
                <w:rFonts w:ascii="Verdana" w:hAnsi="Verdana"/>
                <w:sz w:val="22"/>
                <w:szCs w:val="22"/>
              </w:rPr>
              <w:t>0.0932</w:t>
            </w:r>
          </w:p>
        </w:tc>
        <w:tc>
          <w:tcPr>
            <w:tcW w:w="1559" w:type="dxa"/>
            <w:tcBorders>
              <w:top w:val="single" w:sz="12" w:space="0" w:color="auto"/>
              <w:right w:val="single" w:sz="18" w:space="0" w:color="auto"/>
            </w:tcBorders>
          </w:tcPr>
          <w:p w14:paraId="7A9FC4EA" w14:textId="3A2ACC80" w:rsidR="00B25390" w:rsidRDefault="00B25390" w:rsidP="00B25390">
            <w:pPr>
              <w:jc w:val="both"/>
              <w:rPr>
                <w:rFonts w:ascii="Verdana" w:hAnsi="Verdana"/>
                <w:sz w:val="22"/>
                <w:szCs w:val="22"/>
              </w:rPr>
            </w:pPr>
            <w:r>
              <w:rPr>
                <w:rFonts w:ascii="Verdana" w:hAnsi="Verdana"/>
                <w:sz w:val="22"/>
                <w:szCs w:val="22"/>
              </w:rPr>
              <w:t>0.2651</w:t>
            </w:r>
          </w:p>
        </w:tc>
      </w:tr>
      <w:tr w:rsidR="00B25390" w14:paraId="1D005794" w14:textId="77777777" w:rsidTr="008405A7">
        <w:tc>
          <w:tcPr>
            <w:tcW w:w="1696" w:type="dxa"/>
            <w:tcBorders>
              <w:left w:val="single" w:sz="18" w:space="0" w:color="auto"/>
            </w:tcBorders>
            <w:shd w:val="clear" w:color="auto" w:fill="DBE5F1" w:themeFill="accent1" w:themeFillTint="33"/>
          </w:tcPr>
          <w:p w14:paraId="13CBCAA9" w14:textId="77777777" w:rsidR="00B25390" w:rsidRPr="00BE4EAD" w:rsidRDefault="00B25390" w:rsidP="00B25390">
            <w:pPr>
              <w:jc w:val="both"/>
              <w:rPr>
                <w:rFonts w:ascii="Verdana" w:hAnsi="Verdana"/>
                <w:sz w:val="22"/>
                <w:szCs w:val="22"/>
              </w:rPr>
            </w:pPr>
            <w:r w:rsidRPr="00BE4EAD">
              <w:rPr>
                <w:rFonts w:ascii="Verdana" w:hAnsi="Verdana"/>
                <w:sz w:val="22"/>
                <w:szCs w:val="22"/>
              </w:rPr>
              <w:t>TF-IDF</w:t>
            </w:r>
          </w:p>
        </w:tc>
        <w:tc>
          <w:tcPr>
            <w:tcW w:w="1701" w:type="dxa"/>
            <w:shd w:val="clear" w:color="auto" w:fill="DBE5F1" w:themeFill="accent1" w:themeFillTint="33"/>
          </w:tcPr>
          <w:p w14:paraId="0C2A83EC" w14:textId="76451132"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shd w:val="clear" w:color="auto" w:fill="DBE5F1" w:themeFill="accent1" w:themeFillTint="33"/>
          </w:tcPr>
          <w:p w14:paraId="5613B5FF" w14:textId="5D0A51D2" w:rsidR="00B25390" w:rsidRPr="00BE4EAD" w:rsidRDefault="00B25390" w:rsidP="00B25390">
            <w:pPr>
              <w:jc w:val="both"/>
              <w:rPr>
                <w:rFonts w:ascii="Verdana" w:hAnsi="Verdana"/>
                <w:sz w:val="22"/>
                <w:szCs w:val="22"/>
              </w:rPr>
            </w:pPr>
            <w:r w:rsidRPr="00BE4EAD">
              <w:rPr>
                <w:rFonts w:ascii="Verdana" w:hAnsi="Verdana"/>
                <w:sz w:val="22"/>
                <w:szCs w:val="22"/>
              </w:rPr>
              <w:t>0.8864</w:t>
            </w:r>
          </w:p>
        </w:tc>
        <w:tc>
          <w:tcPr>
            <w:tcW w:w="1276" w:type="dxa"/>
            <w:shd w:val="clear" w:color="auto" w:fill="DBE5F1" w:themeFill="accent1" w:themeFillTint="33"/>
          </w:tcPr>
          <w:p w14:paraId="4D39D97E" w14:textId="56BC43AB"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3F599928" w14:textId="092EF9F5"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6B5559F6" w14:textId="57533858"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1276" w:type="dxa"/>
            <w:shd w:val="clear" w:color="auto" w:fill="DBE5F1" w:themeFill="accent1" w:themeFillTint="33"/>
          </w:tcPr>
          <w:p w14:paraId="446928AE" w14:textId="578609BD" w:rsidR="00B25390" w:rsidRPr="00BE4EAD" w:rsidRDefault="00B25390" w:rsidP="00B25390">
            <w:pPr>
              <w:jc w:val="both"/>
              <w:rPr>
                <w:rFonts w:ascii="Verdana" w:hAnsi="Verdana"/>
                <w:sz w:val="22"/>
                <w:szCs w:val="22"/>
              </w:rPr>
            </w:pPr>
            <w:r w:rsidRPr="00BE4EAD">
              <w:rPr>
                <w:rFonts w:ascii="Verdana" w:hAnsi="Verdana"/>
                <w:sz w:val="22"/>
                <w:szCs w:val="22"/>
              </w:rPr>
              <w:t>0.6789</w:t>
            </w:r>
          </w:p>
        </w:tc>
        <w:tc>
          <w:tcPr>
            <w:tcW w:w="1559" w:type="dxa"/>
            <w:tcBorders>
              <w:right w:val="single" w:sz="18" w:space="0" w:color="auto"/>
            </w:tcBorders>
            <w:shd w:val="clear" w:color="auto" w:fill="DBE5F1" w:themeFill="accent1" w:themeFillTint="33"/>
          </w:tcPr>
          <w:p w14:paraId="6F6551CF" w14:textId="1EA0CD59" w:rsidR="00B25390" w:rsidRPr="00BE4EAD" w:rsidRDefault="00B25390" w:rsidP="00B25390">
            <w:pPr>
              <w:jc w:val="both"/>
              <w:rPr>
                <w:rFonts w:ascii="Verdana" w:hAnsi="Verdana"/>
                <w:sz w:val="22"/>
                <w:szCs w:val="22"/>
              </w:rPr>
            </w:pPr>
            <w:r w:rsidRPr="00BE4EAD">
              <w:rPr>
                <w:rFonts w:ascii="Verdana" w:hAnsi="Verdana"/>
                <w:sz w:val="22"/>
                <w:szCs w:val="22"/>
              </w:rPr>
              <w:t>0.7333</w:t>
            </w:r>
          </w:p>
        </w:tc>
      </w:tr>
      <w:tr w:rsidR="00B25390" w14:paraId="0E9F505D" w14:textId="77777777" w:rsidTr="008405A7">
        <w:tc>
          <w:tcPr>
            <w:tcW w:w="1696" w:type="dxa"/>
            <w:tcBorders>
              <w:left w:val="single" w:sz="18" w:space="0" w:color="auto"/>
            </w:tcBorders>
          </w:tcPr>
          <w:p w14:paraId="312C9977"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170835C3" w14:textId="026DCA1C" w:rsidR="00B25390" w:rsidRDefault="00B25390" w:rsidP="00B25390">
            <w:pPr>
              <w:jc w:val="both"/>
              <w:rPr>
                <w:rFonts w:ascii="Verdana" w:hAnsi="Verdana"/>
                <w:sz w:val="22"/>
                <w:szCs w:val="22"/>
              </w:rPr>
            </w:pPr>
            <w:r>
              <w:rPr>
                <w:rFonts w:ascii="Verdana" w:hAnsi="Verdana"/>
                <w:sz w:val="22"/>
                <w:szCs w:val="22"/>
              </w:rPr>
              <w:t>Linear SVM</w:t>
            </w:r>
          </w:p>
        </w:tc>
        <w:tc>
          <w:tcPr>
            <w:tcW w:w="1418" w:type="dxa"/>
          </w:tcPr>
          <w:p w14:paraId="310330EA" w14:textId="3525AFF3" w:rsidR="00B25390" w:rsidRDefault="00B25390" w:rsidP="00B25390">
            <w:pPr>
              <w:jc w:val="both"/>
              <w:rPr>
                <w:rFonts w:ascii="Verdana" w:hAnsi="Verdana"/>
                <w:sz w:val="22"/>
                <w:szCs w:val="22"/>
              </w:rPr>
            </w:pPr>
            <w:r>
              <w:rPr>
                <w:rFonts w:ascii="Verdana" w:hAnsi="Verdana"/>
                <w:sz w:val="22"/>
                <w:szCs w:val="22"/>
              </w:rPr>
              <w:t>0.8579</w:t>
            </w:r>
          </w:p>
        </w:tc>
        <w:tc>
          <w:tcPr>
            <w:tcW w:w="1276" w:type="dxa"/>
          </w:tcPr>
          <w:p w14:paraId="627847E3" w14:textId="4EA955C8" w:rsidR="00B25390" w:rsidRDefault="00B25390" w:rsidP="00B25390">
            <w:pPr>
              <w:jc w:val="both"/>
              <w:rPr>
                <w:rFonts w:ascii="Verdana" w:hAnsi="Verdana"/>
                <w:sz w:val="22"/>
                <w:szCs w:val="22"/>
              </w:rPr>
            </w:pPr>
            <w:r>
              <w:rPr>
                <w:rFonts w:ascii="Verdana" w:hAnsi="Verdana"/>
                <w:sz w:val="22"/>
                <w:szCs w:val="22"/>
              </w:rPr>
              <w:t>0.87</w:t>
            </w:r>
          </w:p>
        </w:tc>
        <w:tc>
          <w:tcPr>
            <w:tcW w:w="992" w:type="dxa"/>
          </w:tcPr>
          <w:p w14:paraId="3B6AC939" w14:textId="121E014E"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0AB66FEB" w14:textId="5C4EB5FC" w:rsidR="00B25390" w:rsidRDefault="00B25390" w:rsidP="00B25390">
            <w:pPr>
              <w:jc w:val="both"/>
              <w:rPr>
                <w:rFonts w:ascii="Verdana" w:hAnsi="Verdana"/>
                <w:sz w:val="22"/>
                <w:szCs w:val="22"/>
              </w:rPr>
            </w:pPr>
            <w:r>
              <w:rPr>
                <w:rFonts w:ascii="Verdana" w:hAnsi="Verdana"/>
                <w:sz w:val="22"/>
                <w:szCs w:val="22"/>
              </w:rPr>
              <w:t>0.85</w:t>
            </w:r>
          </w:p>
        </w:tc>
        <w:tc>
          <w:tcPr>
            <w:tcW w:w="1276" w:type="dxa"/>
          </w:tcPr>
          <w:p w14:paraId="13F0468B" w14:textId="34EDD122" w:rsidR="00B25390" w:rsidRDefault="00B25390" w:rsidP="00B25390">
            <w:pPr>
              <w:jc w:val="both"/>
              <w:rPr>
                <w:rFonts w:ascii="Verdana" w:hAnsi="Verdana"/>
                <w:sz w:val="22"/>
                <w:szCs w:val="22"/>
              </w:rPr>
            </w:pPr>
            <w:r>
              <w:rPr>
                <w:rFonts w:ascii="Verdana" w:hAnsi="Verdana"/>
                <w:sz w:val="22"/>
                <w:szCs w:val="22"/>
              </w:rPr>
              <w:t>0.5851</w:t>
            </w:r>
          </w:p>
        </w:tc>
        <w:tc>
          <w:tcPr>
            <w:tcW w:w="1559" w:type="dxa"/>
            <w:tcBorders>
              <w:right w:val="single" w:sz="18" w:space="0" w:color="auto"/>
            </w:tcBorders>
          </w:tcPr>
          <w:p w14:paraId="34ED4C92" w14:textId="4B562983" w:rsidR="00B25390" w:rsidRDefault="00B25390" w:rsidP="00B25390">
            <w:pPr>
              <w:jc w:val="both"/>
              <w:rPr>
                <w:rFonts w:ascii="Verdana" w:hAnsi="Verdana"/>
                <w:sz w:val="22"/>
                <w:szCs w:val="22"/>
              </w:rPr>
            </w:pPr>
            <w:r>
              <w:rPr>
                <w:rFonts w:ascii="Verdana" w:hAnsi="Verdana"/>
                <w:sz w:val="22"/>
                <w:szCs w:val="22"/>
              </w:rPr>
              <w:t>0.4523</w:t>
            </w:r>
          </w:p>
        </w:tc>
      </w:tr>
      <w:tr w:rsidR="00B25390" w14:paraId="3C32E0FE" w14:textId="77777777" w:rsidTr="008405A7">
        <w:tc>
          <w:tcPr>
            <w:tcW w:w="1696" w:type="dxa"/>
            <w:tcBorders>
              <w:left w:val="single" w:sz="18" w:space="0" w:color="auto"/>
            </w:tcBorders>
          </w:tcPr>
          <w:p w14:paraId="10DAB2AA"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3104E40C" w14:textId="4D64B8E3" w:rsidR="00B25390" w:rsidRPr="00DD306F" w:rsidRDefault="00B25390" w:rsidP="00B25390">
            <w:pPr>
              <w:jc w:val="both"/>
              <w:rPr>
                <w:rFonts w:ascii="Verdana" w:hAnsi="Verdana"/>
                <w:sz w:val="22"/>
                <w:szCs w:val="22"/>
                <w:vertAlign w:val="superscript"/>
              </w:rPr>
            </w:pPr>
            <w:r>
              <w:rPr>
                <w:rFonts w:ascii="Verdana" w:hAnsi="Verdana"/>
                <w:sz w:val="22"/>
                <w:szCs w:val="22"/>
              </w:rPr>
              <w:t>Kernel SVM</w:t>
            </w:r>
            <w:r w:rsidR="00DD306F">
              <w:rPr>
                <w:rFonts w:ascii="Verdana" w:hAnsi="Verdana"/>
                <w:sz w:val="22"/>
                <w:szCs w:val="22"/>
                <w:vertAlign w:val="superscript"/>
              </w:rPr>
              <w:t>3</w:t>
            </w:r>
          </w:p>
        </w:tc>
        <w:tc>
          <w:tcPr>
            <w:tcW w:w="1418" w:type="dxa"/>
          </w:tcPr>
          <w:p w14:paraId="23AD745B" w14:textId="1FE4D4A1" w:rsidR="00B25390" w:rsidRDefault="00B25390" w:rsidP="00B25390">
            <w:pPr>
              <w:jc w:val="both"/>
              <w:rPr>
                <w:rFonts w:ascii="Verdana" w:hAnsi="Verdana"/>
                <w:sz w:val="22"/>
                <w:szCs w:val="22"/>
              </w:rPr>
            </w:pPr>
            <w:r>
              <w:rPr>
                <w:rFonts w:ascii="Verdana" w:hAnsi="Verdana"/>
                <w:sz w:val="22"/>
                <w:szCs w:val="22"/>
              </w:rPr>
              <w:t>0.8613</w:t>
            </w:r>
          </w:p>
        </w:tc>
        <w:tc>
          <w:tcPr>
            <w:tcW w:w="1276" w:type="dxa"/>
          </w:tcPr>
          <w:p w14:paraId="50559249" w14:textId="2027449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7DD9E271" w14:textId="2D3FE02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2AD106C8" w14:textId="2B835265" w:rsidR="00B25390" w:rsidRDefault="00B25390" w:rsidP="00B25390">
            <w:pPr>
              <w:jc w:val="both"/>
              <w:rPr>
                <w:rFonts w:ascii="Verdana" w:hAnsi="Verdana"/>
                <w:sz w:val="22"/>
                <w:szCs w:val="22"/>
              </w:rPr>
            </w:pPr>
            <w:r>
              <w:rPr>
                <w:rFonts w:ascii="Verdana" w:hAnsi="Verdana"/>
                <w:sz w:val="22"/>
                <w:szCs w:val="22"/>
              </w:rPr>
              <w:t>0.86</w:t>
            </w:r>
          </w:p>
        </w:tc>
        <w:tc>
          <w:tcPr>
            <w:tcW w:w="1276" w:type="dxa"/>
          </w:tcPr>
          <w:p w14:paraId="2FFDF8B4" w14:textId="7E29F76D" w:rsidR="00B25390" w:rsidRDefault="00B25390" w:rsidP="00B25390">
            <w:pPr>
              <w:jc w:val="both"/>
              <w:rPr>
                <w:rFonts w:ascii="Verdana" w:hAnsi="Verdana"/>
                <w:sz w:val="22"/>
                <w:szCs w:val="22"/>
              </w:rPr>
            </w:pPr>
            <w:r>
              <w:rPr>
                <w:rFonts w:ascii="Verdana" w:hAnsi="Verdana"/>
                <w:sz w:val="22"/>
                <w:szCs w:val="22"/>
              </w:rPr>
              <w:t>0.6845</w:t>
            </w:r>
          </w:p>
        </w:tc>
        <w:tc>
          <w:tcPr>
            <w:tcW w:w="1559" w:type="dxa"/>
            <w:tcBorders>
              <w:right w:val="single" w:sz="18" w:space="0" w:color="auto"/>
            </w:tcBorders>
          </w:tcPr>
          <w:p w14:paraId="17C6AEF6" w14:textId="7578D1CF" w:rsidR="00B25390" w:rsidRDefault="00B25390" w:rsidP="00B25390">
            <w:pPr>
              <w:jc w:val="both"/>
              <w:rPr>
                <w:rFonts w:ascii="Verdana" w:hAnsi="Verdana"/>
                <w:sz w:val="22"/>
                <w:szCs w:val="22"/>
              </w:rPr>
            </w:pPr>
            <w:r>
              <w:rPr>
                <w:rFonts w:ascii="Verdana" w:hAnsi="Verdana"/>
                <w:sz w:val="22"/>
                <w:szCs w:val="22"/>
              </w:rPr>
              <w:t>0.6600</w:t>
            </w:r>
          </w:p>
        </w:tc>
      </w:tr>
      <w:tr w:rsidR="00EC075A" w14:paraId="7EB88E30" w14:textId="77777777" w:rsidTr="008405A7">
        <w:tc>
          <w:tcPr>
            <w:tcW w:w="1696" w:type="dxa"/>
            <w:tcBorders>
              <w:left w:val="single" w:sz="18" w:space="0" w:color="auto"/>
            </w:tcBorders>
          </w:tcPr>
          <w:p w14:paraId="4226AF2F" w14:textId="41A36250" w:rsidR="00EC075A" w:rsidRDefault="00EC075A" w:rsidP="00EC075A">
            <w:pPr>
              <w:jc w:val="both"/>
              <w:rPr>
                <w:rFonts w:ascii="Verdana" w:hAnsi="Verdana"/>
                <w:sz w:val="22"/>
                <w:szCs w:val="22"/>
              </w:rPr>
            </w:pPr>
            <w:r>
              <w:rPr>
                <w:rFonts w:ascii="Verdana" w:hAnsi="Verdana"/>
                <w:sz w:val="22"/>
                <w:szCs w:val="22"/>
              </w:rPr>
              <w:t>TF-IDF</w:t>
            </w:r>
          </w:p>
        </w:tc>
        <w:tc>
          <w:tcPr>
            <w:tcW w:w="1701" w:type="dxa"/>
          </w:tcPr>
          <w:p w14:paraId="611B7AE9" w14:textId="33FF7998" w:rsidR="00EC075A" w:rsidRDefault="00EC075A" w:rsidP="00EC075A">
            <w:pPr>
              <w:jc w:val="both"/>
              <w:rPr>
                <w:rFonts w:ascii="Verdana" w:hAnsi="Verdana"/>
                <w:sz w:val="22"/>
                <w:szCs w:val="22"/>
              </w:rPr>
            </w:pPr>
            <w:r>
              <w:rPr>
                <w:rFonts w:ascii="Verdana" w:hAnsi="Verdana"/>
                <w:sz w:val="22"/>
                <w:szCs w:val="22"/>
              </w:rPr>
              <w:t>KNN (n=5)</w:t>
            </w:r>
            <w:r>
              <w:rPr>
                <w:rFonts w:ascii="Verdana" w:hAnsi="Verdana"/>
                <w:sz w:val="22"/>
                <w:szCs w:val="22"/>
                <w:vertAlign w:val="superscript"/>
              </w:rPr>
              <w:t>1</w:t>
            </w:r>
          </w:p>
        </w:tc>
        <w:tc>
          <w:tcPr>
            <w:tcW w:w="1418" w:type="dxa"/>
          </w:tcPr>
          <w:p w14:paraId="76471881" w14:textId="6AE89096" w:rsidR="00EC075A" w:rsidRDefault="00EC075A" w:rsidP="00EC075A">
            <w:pPr>
              <w:jc w:val="both"/>
              <w:rPr>
                <w:rFonts w:ascii="Verdana" w:hAnsi="Verdana"/>
                <w:sz w:val="22"/>
                <w:szCs w:val="22"/>
              </w:rPr>
            </w:pPr>
            <w:r>
              <w:rPr>
                <w:rFonts w:ascii="Verdana" w:hAnsi="Verdana"/>
                <w:sz w:val="22"/>
                <w:szCs w:val="22"/>
              </w:rPr>
              <w:t>0.7492</w:t>
            </w:r>
          </w:p>
        </w:tc>
        <w:tc>
          <w:tcPr>
            <w:tcW w:w="1276" w:type="dxa"/>
          </w:tcPr>
          <w:p w14:paraId="2084013B" w14:textId="76FFB88F"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032FEB5C" w14:textId="4B583FB5"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6064E15E" w14:textId="1390E30A" w:rsidR="00EC075A" w:rsidRDefault="00EC075A" w:rsidP="00EC075A">
            <w:pPr>
              <w:jc w:val="both"/>
              <w:rPr>
                <w:rFonts w:ascii="Verdana" w:hAnsi="Verdana"/>
                <w:sz w:val="22"/>
                <w:szCs w:val="22"/>
              </w:rPr>
            </w:pPr>
            <w:r>
              <w:rPr>
                <w:rFonts w:ascii="Verdana" w:hAnsi="Verdana"/>
                <w:sz w:val="22"/>
                <w:szCs w:val="22"/>
              </w:rPr>
              <w:t>0.74</w:t>
            </w:r>
          </w:p>
        </w:tc>
        <w:tc>
          <w:tcPr>
            <w:tcW w:w="1276" w:type="dxa"/>
          </w:tcPr>
          <w:p w14:paraId="1926AECA" w14:textId="3862B9C5" w:rsidR="00EC075A" w:rsidRDefault="00EC075A" w:rsidP="00EC075A">
            <w:pPr>
              <w:jc w:val="both"/>
              <w:rPr>
                <w:rFonts w:ascii="Verdana" w:hAnsi="Verdana"/>
                <w:sz w:val="22"/>
                <w:szCs w:val="22"/>
              </w:rPr>
            </w:pPr>
            <w:r>
              <w:rPr>
                <w:rFonts w:ascii="Verdana" w:hAnsi="Verdana"/>
                <w:sz w:val="22"/>
                <w:szCs w:val="22"/>
              </w:rPr>
              <w:t>0.4248</w:t>
            </w:r>
          </w:p>
        </w:tc>
        <w:tc>
          <w:tcPr>
            <w:tcW w:w="1559" w:type="dxa"/>
            <w:tcBorders>
              <w:right w:val="single" w:sz="18" w:space="0" w:color="auto"/>
            </w:tcBorders>
          </w:tcPr>
          <w:p w14:paraId="7C0C4B7A" w14:textId="3E7D8AD1" w:rsidR="00EC075A" w:rsidRDefault="00EC075A" w:rsidP="00EC075A">
            <w:pPr>
              <w:jc w:val="both"/>
              <w:rPr>
                <w:rFonts w:ascii="Verdana" w:hAnsi="Verdana"/>
                <w:sz w:val="22"/>
                <w:szCs w:val="22"/>
              </w:rPr>
            </w:pPr>
            <w:r>
              <w:rPr>
                <w:rFonts w:ascii="Verdana" w:hAnsi="Verdana"/>
                <w:sz w:val="22"/>
                <w:szCs w:val="22"/>
              </w:rPr>
              <w:t>0.4788</w:t>
            </w:r>
          </w:p>
        </w:tc>
      </w:tr>
      <w:tr w:rsidR="00EC075A" w14:paraId="0117CC84" w14:textId="77777777" w:rsidTr="008405A7">
        <w:tc>
          <w:tcPr>
            <w:tcW w:w="1696" w:type="dxa"/>
            <w:tcBorders>
              <w:left w:val="single" w:sz="18" w:space="0" w:color="auto"/>
              <w:bottom w:val="single" w:sz="18" w:space="0" w:color="auto"/>
            </w:tcBorders>
          </w:tcPr>
          <w:p w14:paraId="06EE5102" w14:textId="68D664DB" w:rsidR="00EC075A" w:rsidRDefault="00EC075A" w:rsidP="00EC075A">
            <w:pPr>
              <w:jc w:val="both"/>
              <w:rPr>
                <w:rFonts w:ascii="Verdana" w:hAnsi="Verdana"/>
                <w:sz w:val="22"/>
                <w:szCs w:val="22"/>
              </w:rPr>
            </w:pPr>
            <w:r>
              <w:rPr>
                <w:rFonts w:ascii="Verdana" w:hAnsi="Verdana"/>
                <w:sz w:val="22"/>
                <w:szCs w:val="22"/>
              </w:rPr>
              <w:t>TF-IDF</w:t>
            </w:r>
          </w:p>
        </w:tc>
        <w:tc>
          <w:tcPr>
            <w:tcW w:w="1701" w:type="dxa"/>
            <w:tcBorders>
              <w:bottom w:val="single" w:sz="18" w:space="0" w:color="auto"/>
            </w:tcBorders>
          </w:tcPr>
          <w:p w14:paraId="7FA6804E" w14:textId="14D6525A" w:rsidR="00EC075A" w:rsidRPr="00DD306F" w:rsidRDefault="00EC075A" w:rsidP="00EC075A">
            <w:pPr>
              <w:jc w:val="both"/>
              <w:rPr>
                <w:rFonts w:ascii="Verdana" w:hAnsi="Verdana"/>
                <w:sz w:val="22"/>
                <w:szCs w:val="22"/>
                <w:vertAlign w:val="superscript"/>
              </w:rPr>
            </w:pPr>
            <w:r>
              <w:rPr>
                <w:rFonts w:ascii="Verdana" w:hAnsi="Verdana"/>
                <w:sz w:val="22"/>
                <w:szCs w:val="22"/>
              </w:rPr>
              <w:t>Random Forest</w:t>
            </w:r>
            <w:r>
              <w:rPr>
                <w:rFonts w:ascii="Verdana" w:hAnsi="Verdana"/>
                <w:sz w:val="22"/>
                <w:szCs w:val="22"/>
                <w:vertAlign w:val="superscript"/>
              </w:rPr>
              <w:t>2</w:t>
            </w:r>
          </w:p>
        </w:tc>
        <w:tc>
          <w:tcPr>
            <w:tcW w:w="1418" w:type="dxa"/>
            <w:tcBorders>
              <w:bottom w:val="single" w:sz="18" w:space="0" w:color="auto"/>
            </w:tcBorders>
          </w:tcPr>
          <w:p w14:paraId="31953496" w14:textId="0FF9C43F" w:rsidR="00EC075A" w:rsidRDefault="00EC075A" w:rsidP="00EC075A">
            <w:pPr>
              <w:jc w:val="both"/>
              <w:rPr>
                <w:rFonts w:ascii="Verdana" w:hAnsi="Verdana"/>
                <w:sz w:val="22"/>
                <w:szCs w:val="22"/>
              </w:rPr>
            </w:pPr>
            <w:r>
              <w:rPr>
                <w:rFonts w:ascii="Verdana" w:hAnsi="Verdana"/>
                <w:sz w:val="22"/>
                <w:szCs w:val="22"/>
              </w:rPr>
              <w:t>0.</w:t>
            </w:r>
            <w:r w:rsidR="00E90143">
              <w:rPr>
                <w:rFonts w:ascii="Verdana" w:hAnsi="Verdana"/>
                <w:sz w:val="22"/>
                <w:szCs w:val="22"/>
              </w:rPr>
              <w:t>8514</w:t>
            </w:r>
          </w:p>
        </w:tc>
        <w:tc>
          <w:tcPr>
            <w:tcW w:w="1276" w:type="dxa"/>
            <w:tcBorders>
              <w:bottom w:val="single" w:sz="18" w:space="0" w:color="auto"/>
            </w:tcBorders>
          </w:tcPr>
          <w:p w14:paraId="440F28E5" w14:textId="4981BD2F"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14A0C132" w14:textId="5153866C"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992" w:type="dxa"/>
            <w:tcBorders>
              <w:bottom w:val="single" w:sz="18" w:space="0" w:color="auto"/>
            </w:tcBorders>
          </w:tcPr>
          <w:p w14:paraId="76205322" w14:textId="42CD4191" w:rsidR="00EC075A" w:rsidRDefault="00EC075A" w:rsidP="00EC075A">
            <w:pPr>
              <w:jc w:val="both"/>
              <w:rPr>
                <w:rFonts w:ascii="Verdana" w:hAnsi="Verdana"/>
                <w:sz w:val="22"/>
                <w:szCs w:val="22"/>
              </w:rPr>
            </w:pPr>
            <w:r>
              <w:rPr>
                <w:rFonts w:ascii="Verdana" w:hAnsi="Verdana"/>
                <w:sz w:val="22"/>
                <w:szCs w:val="22"/>
              </w:rPr>
              <w:t>0.</w:t>
            </w:r>
            <w:r w:rsidR="00814BB5">
              <w:rPr>
                <w:rFonts w:ascii="Verdana" w:hAnsi="Verdana"/>
                <w:sz w:val="22"/>
                <w:szCs w:val="22"/>
              </w:rPr>
              <w:t>85</w:t>
            </w:r>
          </w:p>
        </w:tc>
        <w:tc>
          <w:tcPr>
            <w:tcW w:w="1276" w:type="dxa"/>
            <w:tcBorders>
              <w:bottom w:val="single" w:sz="18" w:space="0" w:color="auto"/>
            </w:tcBorders>
          </w:tcPr>
          <w:p w14:paraId="5122337D" w14:textId="43A534ED"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6481</w:t>
            </w:r>
          </w:p>
        </w:tc>
        <w:tc>
          <w:tcPr>
            <w:tcW w:w="1559" w:type="dxa"/>
            <w:tcBorders>
              <w:bottom w:val="single" w:sz="18" w:space="0" w:color="auto"/>
              <w:right w:val="single" w:sz="18" w:space="0" w:color="auto"/>
            </w:tcBorders>
          </w:tcPr>
          <w:p w14:paraId="295370B6" w14:textId="4E37EA81" w:rsidR="00EC075A" w:rsidRDefault="00EC075A" w:rsidP="00EC075A">
            <w:pPr>
              <w:jc w:val="both"/>
              <w:rPr>
                <w:rFonts w:ascii="Verdana" w:hAnsi="Verdana"/>
                <w:sz w:val="22"/>
                <w:szCs w:val="22"/>
              </w:rPr>
            </w:pPr>
            <w:r>
              <w:rPr>
                <w:rFonts w:ascii="Verdana" w:hAnsi="Verdana"/>
                <w:sz w:val="22"/>
                <w:szCs w:val="22"/>
              </w:rPr>
              <w:t>0.</w:t>
            </w:r>
            <w:r w:rsidR="007D7CA0">
              <w:rPr>
                <w:rFonts w:ascii="Verdana" w:hAnsi="Verdana"/>
                <w:sz w:val="22"/>
                <w:szCs w:val="22"/>
              </w:rPr>
              <w:t>6203</w:t>
            </w:r>
          </w:p>
        </w:tc>
      </w:tr>
      <w:tr w:rsidR="00EC075A" w14:paraId="7F66F6A8" w14:textId="77777777" w:rsidTr="008405A7">
        <w:tc>
          <w:tcPr>
            <w:tcW w:w="1696" w:type="dxa"/>
            <w:tcBorders>
              <w:top w:val="single" w:sz="18" w:space="0" w:color="auto"/>
              <w:left w:val="single" w:sz="18" w:space="0" w:color="auto"/>
              <w:bottom w:val="single" w:sz="18" w:space="0" w:color="auto"/>
            </w:tcBorders>
          </w:tcPr>
          <w:p w14:paraId="090D81A1" w14:textId="062CE760" w:rsidR="00EC075A" w:rsidRDefault="00F067D1" w:rsidP="00EC075A">
            <w:pPr>
              <w:jc w:val="both"/>
              <w:rPr>
                <w:rFonts w:ascii="Verdana" w:hAnsi="Verdana"/>
                <w:sz w:val="22"/>
                <w:szCs w:val="22"/>
              </w:rPr>
            </w:pPr>
            <w:r>
              <w:rPr>
                <w:rFonts w:ascii="Verdana" w:hAnsi="Verdana"/>
                <w:sz w:val="22"/>
                <w:szCs w:val="22"/>
              </w:rPr>
              <w:t>MPNET</w:t>
            </w:r>
          </w:p>
        </w:tc>
        <w:tc>
          <w:tcPr>
            <w:tcW w:w="1701" w:type="dxa"/>
            <w:tcBorders>
              <w:top w:val="single" w:sz="18" w:space="0" w:color="auto"/>
              <w:bottom w:val="single" w:sz="18" w:space="0" w:color="auto"/>
            </w:tcBorders>
          </w:tcPr>
          <w:p w14:paraId="6632AE44" w14:textId="0C25407D" w:rsidR="00EC075A" w:rsidRDefault="00FB7A6F" w:rsidP="00EC075A">
            <w:pPr>
              <w:jc w:val="both"/>
              <w:rPr>
                <w:rFonts w:ascii="Verdana" w:hAnsi="Verdana"/>
                <w:sz w:val="22"/>
                <w:szCs w:val="22"/>
              </w:rPr>
            </w:pPr>
            <w:proofErr w:type="spellStart"/>
            <w:r>
              <w:rPr>
                <w:rFonts w:ascii="Verdana" w:hAnsi="Verdana"/>
                <w:sz w:val="22"/>
                <w:szCs w:val="22"/>
              </w:rPr>
              <w:t>LLaMA</w:t>
            </w:r>
            <w:proofErr w:type="spellEnd"/>
          </w:p>
        </w:tc>
        <w:tc>
          <w:tcPr>
            <w:tcW w:w="1418" w:type="dxa"/>
            <w:tcBorders>
              <w:top w:val="single" w:sz="18" w:space="0" w:color="auto"/>
              <w:bottom w:val="single" w:sz="18" w:space="0" w:color="auto"/>
            </w:tcBorders>
          </w:tcPr>
          <w:p w14:paraId="4154558F" w14:textId="52FCA7BA" w:rsidR="00EC075A" w:rsidRDefault="00F067D1" w:rsidP="00EC075A">
            <w:pPr>
              <w:jc w:val="both"/>
              <w:rPr>
                <w:rFonts w:ascii="Verdana" w:hAnsi="Verdana"/>
                <w:sz w:val="22"/>
                <w:szCs w:val="22"/>
              </w:rPr>
            </w:pPr>
            <w:r>
              <w:rPr>
                <w:rFonts w:ascii="Verdana" w:hAnsi="Verdana"/>
                <w:sz w:val="22"/>
                <w:szCs w:val="22"/>
              </w:rPr>
              <w:t>0.7</w:t>
            </w:r>
            <w:r w:rsidR="00AB5427">
              <w:rPr>
                <w:rFonts w:ascii="Verdana" w:hAnsi="Verdana"/>
                <w:sz w:val="22"/>
                <w:szCs w:val="22"/>
              </w:rPr>
              <w:t>560</w:t>
            </w:r>
          </w:p>
        </w:tc>
        <w:tc>
          <w:tcPr>
            <w:tcW w:w="1276" w:type="dxa"/>
            <w:tcBorders>
              <w:top w:val="single" w:sz="18" w:space="0" w:color="auto"/>
              <w:bottom w:val="single" w:sz="18" w:space="0" w:color="auto"/>
            </w:tcBorders>
          </w:tcPr>
          <w:p w14:paraId="5B6331DA" w14:textId="77777777" w:rsidR="00EC075A" w:rsidRDefault="00EC075A" w:rsidP="00EC075A">
            <w:pPr>
              <w:jc w:val="both"/>
              <w:rPr>
                <w:rFonts w:ascii="Verdana" w:hAnsi="Verdana"/>
                <w:sz w:val="22"/>
                <w:szCs w:val="22"/>
              </w:rPr>
            </w:pPr>
          </w:p>
        </w:tc>
        <w:tc>
          <w:tcPr>
            <w:tcW w:w="992" w:type="dxa"/>
            <w:tcBorders>
              <w:top w:val="single" w:sz="18" w:space="0" w:color="auto"/>
              <w:bottom w:val="single" w:sz="18" w:space="0" w:color="auto"/>
            </w:tcBorders>
          </w:tcPr>
          <w:p w14:paraId="077C6F69" w14:textId="77777777" w:rsidR="00EC075A" w:rsidRDefault="00EC075A" w:rsidP="00EC075A">
            <w:pPr>
              <w:jc w:val="both"/>
              <w:rPr>
                <w:rFonts w:ascii="Verdana" w:hAnsi="Verdana"/>
                <w:sz w:val="22"/>
                <w:szCs w:val="22"/>
              </w:rPr>
            </w:pPr>
          </w:p>
        </w:tc>
        <w:tc>
          <w:tcPr>
            <w:tcW w:w="992" w:type="dxa"/>
            <w:tcBorders>
              <w:top w:val="single" w:sz="18" w:space="0" w:color="auto"/>
              <w:bottom w:val="single" w:sz="18" w:space="0" w:color="auto"/>
            </w:tcBorders>
          </w:tcPr>
          <w:p w14:paraId="4BCAC23F" w14:textId="77777777" w:rsidR="00EC075A" w:rsidRDefault="00EC075A" w:rsidP="00EC075A">
            <w:pPr>
              <w:jc w:val="both"/>
              <w:rPr>
                <w:rFonts w:ascii="Verdana" w:hAnsi="Verdana"/>
                <w:sz w:val="22"/>
                <w:szCs w:val="22"/>
              </w:rPr>
            </w:pPr>
          </w:p>
        </w:tc>
        <w:tc>
          <w:tcPr>
            <w:tcW w:w="1276" w:type="dxa"/>
            <w:tcBorders>
              <w:top w:val="single" w:sz="18" w:space="0" w:color="auto"/>
              <w:bottom w:val="single" w:sz="18" w:space="0" w:color="auto"/>
            </w:tcBorders>
          </w:tcPr>
          <w:p w14:paraId="3C8AC015" w14:textId="62898B3A" w:rsidR="00EC075A" w:rsidRDefault="00CD567E" w:rsidP="00EC075A">
            <w:pPr>
              <w:jc w:val="both"/>
              <w:rPr>
                <w:rFonts w:ascii="Verdana" w:hAnsi="Verdana"/>
                <w:sz w:val="22"/>
                <w:szCs w:val="22"/>
              </w:rPr>
            </w:pPr>
            <w:r>
              <w:rPr>
                <w:rFonts w:ascii="Verdana" w:hAnsi="Verdana"/>
                <w:sz w:val="22"/>
                <w:szCs w:val="22"/>
              </w:rPr>
              <w:t>0.6233</w:t>
            </w:r>
          </w:p>
        </w:tc>
        <w:tc>
          <w:tcPr>
            <w:tcW w:w="1559" w:type="dxa"/>
            <w:tcBorders>
              <w:top w:val="single" w:sz="18" w:space="0" w:color="auto"/>
              <w:bottom w:val="single" w:sz="18" w:space="0" w:color="auto"/>
              <w:right w:val="single" w:sz="18" w:space="0" w:color="auto"/>
            </w:tcBorders>
          </w:tcPr>
          <w:p w14:paraId="05BEAFB2" w14:textId="7F6CDDBA" w:rsidR="00EC075A" w:rsidRDefault="00C64881" w:rsidP="00EC075A">
            <w:pPr>
              <w:jc w:val="both"/>
              <w:rPr>
                <w:rFonts w:ascii="Verdana" w:hAnsi="Verdana"/>
                <w:sz w:val="22"/>
                <w:szCs w:val="22"/>
              </w:rPr>
            </w:pPr>
            <w:r>
              <w:rPr>
                <w:rFonts w:ascii="Verdana" w:hAnsi="Verdana"/>
                <w:sz w:val="22"/>
                <w:szCs w:val="22"/>
              </w:rPr>
              <w:t>0.4989</w:t>
            </w:r>
          </w:p>
        </w:tc>
      </w:tr>
      <w:tr w:rsidR="00EC075A" w14:paraId="0338B099" w14:textId="77777777" w:rsidTr="008405A7">
        <w:tc>
          <w:tcPr>
            <w:tcW w:w="1696" w:type="dxa"/>
            <w:tcBorders>
              <w:top w:val="single" w:sz="18" w:space="0" w:color="auto"/>
              <w:left w:val="single" w:sz="18" w:space="0" w:color="auto"/>
              <w:bottom w:val="single" w:sz="18" w:space="0" w:color="auto"/>
            </w:tcBorders>
            <w:shd w:val="clear" w:color="auto" w:fill="DBE5F1" w:themeFill="accent1" w:themeFillTint="33"/>
          </w:tcPr>
          <w:p w14:paraId="2C1197AC" w14:textId="0DDD16EA" w:rsidR="00EC075A" w:rsidRDefault="00244DA8" w:rsidP="00EC075A">
            <w:pPr>
              <w:jc w:val="both"/>
              <w:rPr>
                <w:rFonts w:ascii="Verdana" w:hAnsi="Verdana"/>
                <w:sz w:val="22"/>
                <w:szCs w:val="22"/>
              </w:rPr>
            </w:pPr>
            <w:r>
              <w:rPr>
                <w:rFonts w:ascii="Verdana" w:hAnsi="Verdana"/>
                <w:sz w:val="22"/>
                <w:szCs w:val="22"/>
              </w:rPr>
              <w:t>Tokenizer</w:t>
            </w:r>
            <w:r w:rsidR="00302779" w:rsidRPr="00B11645">
              <w:rPr>
                <w:rFonts w:ascii="Verdana" w:hAnsi="Verdana"/>
                <w:sz w:val="22"/>
                <w:szCs w:val="22"/>
                <w:vertAlign w:val="superscript"/>
              </w:rPr>
              <w:t>4</w:t>
            </w:r>
            <w:r>
              <w:rPr>
                <w:rFonts w:ascii="Verdana" w:hAnsi="Verdana"/>
                <w:sz w:val="22"/>
                <w:szCs w:val="22"/>
              </w:rPr>
              <w:t xml:space="preserve"> with text to sequence</w:t>
            </w:r>
          </w:p>
        </w:tc>
        <w:tc>
          <w:tcPr>
            <w:tcW w:w="1701" w:type="dxa"/>
            <w:tcBorders>
              <w:top w:val="single" w:sz="18" w:space="0" w:color="auto"/>
              <w:bottom w:val="single" w:sz="18" w:space="0" w:color="auto"/>
            </w:tcBorders>
            <w:shd w:val="clear" w:color="auto" w:fill="DBE5F1" w:themeFill="accent1" w:themeFillTint="33"/>
          </w:tcPr>
          <w:p w14:paraId="39F47914" w14:textId="2CD93475" w:rsidR="00EC075A" w:rsidRDefault="00AD262E" w:rsidP="00EC075A">
            <w:pPr>
              <w:jc w:val="both"/>
              <w:rPr>
                <w:rFonts w:ascii="Verdana" w:hAnsi="Verdana"/>
                <w:sz w:val="22"/>
                <w:szCs w:val="22"/>
              </w:rPr>
            </w:pPr>
            <w:r>
              <w:rPr>
                <w:rFonts w:ascii="Verdana" w:hAnsi="Verdana"/>
                <w:sz w:val="22"/>
                <w:szCs w:val="22"/>
              </w:rPr>
              <w:t>LSTM NN</w:t>
            </w:r>
          </w:p>
        </w:tc>
        <w:tc>
          <w:tcPr>
            <w:tcW w:w="1418" w:type="dxa"/>
            <w:tcBorders>
              <w:top w:val="single" w:sz="18" w:space="0" w:color="auto"/>
              <w:bottom w:val="single" w:sz="18" w:space="0" w:color="auto"/>
            </w:tcBorders>
            <w:shd w:val="clear" w:color="auto" w:fill="DBE5F1" w:themeFill="accent1" w:themeFillTint="33"/>
          </w:tcPr>
          <w:p w14:paraId="72D5B4B4" w14:textId="20F9ADD7" w:rsidR="00EC075A" w:rsidRDefault="0049129B" w:rsidP="00EC075A">
            <w:pPr>
              <w:jc w:val="both"/>
              <w:rPr>
                <w:rFonts w:ascii="Verdana" w:hAnsi="Verdana"/>
                <w:sz w:val="22"/>
                <w:szCs w:val="22"/>
              </w:rPr>
            </w:pPr>
            <w:r>
              <w:rPr>
                <w:rFonts w:ascii="Verdana" w:hAnsi="Verdana"/>
                <w:sz w:val="22"/>
                <w:szCs w:val="22"/>
              </w:rPr>
              <w:t>0.9295</w:t>
            </w:r>
          </w:p>
        </w:tc>
        <w:tc>
          <w:tcPr>
            <w:tcW w:w="1276" w:type="dxa"/>
            <w:tcBorders>
              <w:top w:val="single" w:sz="18" w:space="0" w:color="auto"/>
              <w:bottom w:val="single" w:sz="18" w:space="0" w:color="auto"/>
            </w:tcBorders>
            <w:shd w:val="clear" w:color="auto" w:fill="DBE5F1" w:themeFill="accent1" w:themeFillTint="33"/>
          </w:tcPr>
          <w:p w14:paraId="0B823F53" w14:textId="3131B8A3" w:rsidR="00EC075A" w:rsidRDefault="000A2157" w:rsidP="00EC075A">
            <w:pPr>
              <w:jc w:val="both"/>
              <w:rPr>
                <w:rFonts w:ascii="Verdana" w:hAnsi="Verdana"/>
                <w:sz w:val="22"/>
                <w:szCs w:val="22"/>
              </w:rPr>
            </w:pPr>
            <w:r>
              <w:rPr>
                <w:rFonts w:ascii="Verdana" w:hAnsi="Verdana"/>
                <w:sz w:val="22"/>
                <w:szCs w:val="22"/>
              </w:rPr>
              <w:t>0.94</w:t>
            </w:r>
          </w:p>
        </w:tc>
        <w:tc>
          <w:tcPr>
            <w:tcW w:w="992" w:type="dxa"/>
            <w:tcBorders>
              <w:top w:val="single" w:sz="18" w:space="0" w:color="auto"/>
              <w:bottom w:val="single" w:sz="18" w:space="0" w:color="auto"/>
            </w:tcBorders>
            <w:shd w:val="clear" w:color="auto" w:fill="DBE5F1" w:themeFill="accent1" w:themeFillTint="33"/>
          </w:tcPr>
          <w:p w14:paraId="1EC41637" w14:textId="1C47DBDA" w:rsidR="00EC075A" w:rsidRDefault="000A2157" w:rsidP="00EC075A">
            <w:pPr>
              <w:jc w:val="both"/>
              <w:rPr>
                <w:rFonts w:ascii="Verdana" w:hAnsi="Verdana"/>
                <w:sz w:val="22"/>
                <w:szCs w:val="22"/>
              </w:rPr>
            </w:pPr>
            <w:r>
              <w:rPr>
                <w:rFonts w:ascii="Verdana" w:hAnsi="Verdana"/>
                <w:sz w:val="22"/>
                <w:szCs w:val="22"/>
              </w:rPr>
              <w:t>0.93</w:t>
            </w:r>
          </w:p>
        </w:tc>
        <w:tc>
          <w:tcPr>
            <w:tcW w:w="992" w:type="dxa"/>
            <w:tcBorders>
              <w:top w:val="single" w:sz="18" w:space="0" w:color="auto"/>
              <w:bottom w:val="single" w:sz="18" w:space="0" w:color="auto"/>
            </w:tcBorders>
            <w:shd w:val="clear" w:color="auto" w:fill="DBE5F1" w:themeFill="accent1" w:themeFillTint="33"/>
          </w:tcPr>
          <w:p w14:paraId="63950542" w14:textId="245B3E5F" w:rsidR="00EC075A" w:rsidRDefault="000F4BC5" w:rsidP="00EC075A">
            <w:pPr>
              <w:jc w:val="both"/>
              <w:rPr>
                <w:rFonts w:ascii="Verdana" w:hAnsi="Verdana"/>
                <w:sz w:val="22"/>
                <w:szCs w:val="22"/>
              </w:rPr>
            </w:pPr>
            <w:r>
              <w:rPr>
                <w:rFonts w:ascii="Verdana" w:hAnsi="Verdana"/>
                <w:sz w:val="22"/>
                <w:szCs w:val="22"/>
              </w:rPr>
              <w:t>0.93</w:t>
            </w:r>
          </w:p>
        </w:tc>
        <w:tc>
          <w:tcPr>
            <w:tcW w:w="1276" w:type="dxa"/>
            <w:tcBorders>
              <w:top w:val="single" w:sz="18" w:space="0" w:color="auto"/>
              <w:bottom w:val="single" w:sz="18" w:space="0" w:color="auto"/>
            </w:tcBorders>
            <w:shd w:val="clear" w:color="auto" w:fill="DBE5F1" w:themeFill="accent1" w:themeFillTint="33"/>
          </w:tcPr>
          <w:p w14:paraId="66F7A78A" w14:textId="61DA3A4E" w:rsidR="00EC075A" w:rsidRDefault="00F1545B" w:rsidP="00EC075A">
            <w:pPr>
              <w:jc w:val="both"/>
              <w:rPr>
                <w:rFonts w:ascii="Verdana" w:hAnsi="Verdana"/>
                <w:sz w:val="22"/>
                <w:szCs w:val="22"/>
              </w:rPr>
            </w:pPr>
            <w:r>
              <w:rPr>
                <w:rFonts w:ascii="Verdana" w:hAnsi="Verdana"/>
                <w:sz w:val="22"/>
                <w:szCs w:val="22"/>
              </w:rPr>
              <w:t>0.9043</w:t>
            </w:r>
          </w:p>
        </w:tc>
        <w:tc>
          <w:tcPr>
            <w:tcW w:w="1559" w:type="dxa"/>
            <w:tcBorders>
              <w:top w:val="single" w:sz="18" w:space="0" w:color="auto"/>
              <w:bottom w:val="single" w:sz="18" w:space="0" w:color="auto"/>
              <w:right w:val="single" w:sz="18" w:space="0" w:color="auto"/>
            </w:tcBorders>
            <w:shd w:val="clear" w:color="auto" w:fill="DBE5F1" w:themeFill="accent1" w:themeFillTint="33"/>
          </w:tcPr>
          <w:p w14:paraId="3C577BE4" w14:textId="635001C3" w:rsidR="00EC075A" w:rsidRDefault="000F4BC5" w:rsidP="00EC075A">
            <w:pPr>
              <w:jc w:val="both"/>
              <w:rPr>
                <w:rFonts w:ascii="Verdana" w:hAnsi="Verdana"/>
                <w:sz w:val="22"/>
                <w:szCs w:val="22"/>
              </w:rPr>
            </w:pPr>
            <w:r>
              <w:rPr>
                <w:rFonts w:ascii="Verdana" w:hAnsi="Verdana"/>
                <w:sz w:val="22"/>
                <w:szCs w:val="22"/>
              </w:rPr>
              <w:t>0.7139</w:t>
            </w:r>
          </w:p>
        </w:tc>
      </w:tr>
    </w:tbl>
    <w:p w14:paraId="11099A60" w14:textId="4E667CEF" w:rsidR="003D7733" w:rsidRPr="000B602B" w:rsidRDefault="00EE0990" w:rsidP="000A6C51">
      <w:pPr>
        <w:rPr>
          <w:rFonts w:ascii="Verdana" w:hAnsi="Verdana"/>
          <w:sz w:val="18"/>
          <w:szCs w:val="18"/>
        </w:rPr>
      </w:pPr>
      <w:r w:rsidRPr="00EE0990">
        <w:rPr>
          <w:rFonts w:ascii="Verdana" w:hAnsi="Verdana"/>
          <w:sz w:val="22"/>
          <w:szCs w:val="22"/>
          <w:vertAlign w:val="superscript"/>
        </w:rPr>
        <w:t>1</w:t>
      </w:r>
      <w:r w:rsidRPr="00EE0990">
        <w:rPr>
          <w:rFonts w:ascii="Verdana" w:hAnsi="Verdana"/>
          <w:sz w:val="22"/>
          <w:szCs w:val="22"/>
        </w:rPr>
        <w:t xml:space="preserve"> </w:t>
      </w:r>
      <w:r w:rsidR="000B602B">
        <w:rPr>
          <w:rFonts w:ascii="Verdana" w:hAnsi="Verdana"/>
          <w:sz w:val="18"/>
          <w:szCs w:val="18"/>
        </w:rPr>
        <w:t xml:space="preserve">Cosine similarity is used for </w:t>
      </w:r>
      <w:proofErr w:type="spellStart"/>
      <w:r w:rsidR="000B602B">
        <w:rPr>
          <w:rFonts w:ascii="Verdana" w:hAnsi="Verdana"/>
          <w:sz w:val="18"/>
          <w:szCs w:val="18"/>
        </w:rPr>
        <w:t>knn</w:t>
      </w:r>
      <w:proofErr w:type="spellEnd"/>
      <w:r w:rsidR="000B602B">
        <w:rPr>
          <w:rFonts w:ascii="Verdana" w:hAnsi="Verdana"/>
          <w:sz w:val="18"/>
          <w:szCs w:val="18"/>
        </w:rPr>
        <w:t xml:space="preserve"> with n=5.</w:t>
      </w:r>
    </w:p>
    <w:p w14:paraId="5E454CEA" w14:textId="0D5B2D68" w:rsidR="000B602B" w:rsidRPr="000B602B" w:rsidRDefault="000B602B" w:rsidP="000B602B">
      <w:pPr>
        <w:rPr>
          <w:rFonts w:ascii="Verdana" w:hAnsi="Verdana"/>
          <w:sz w:val="18"/>
          <w:szCs w:val="18"/>
        </w:rPr>
      </w:pPr>
      <w:r>
        <w:rPr>
          <w:rFonts w:ascii="Verdana" w:hAnsi="Verdana"/>
          <w:sz w:val="22"/>
          <w:szCs w:val="22"/>
          <w:vertAlign w:val="superscript"/>
        </w:rPr>
        <w:t>2</w:t>
      </w:r>
      <w:r w:rsidRPr="00EE0990">
        <w:rPr>
          <w:rFonts w:ascii="Verdana" w:hAnsi="Verdana"/>
          <w:sz w:val="22"/>
          <w:szCs w:val="22"/>
        </w:rPr>
        <w:t xml:space="preserve"> </w:t>
      </w:r>
      <w:r w:rsidR="00B5224C">
        <w:rPr>
          <w:rFonts w:ascii="Verdana" w:hAnsi="Verdana"/>
          <w:sz w:val="18"/>
          <w:szCs w:val="18"/>
        </w:rPr>
        <w:t>100</w:t>
      </w:r>
      <w:r w:rsidRPr="000B602B">
        <w:rPr>
          <w:rFonts w:ascii="Verdana" w:hAnsi="Verdana"/>
          <w:sz w:val="18"/>
          <w:szCs w:val="18"/>
        </w:rPr>
        <w:t xml:space="preserve"> estimators were used for Rando</w:t>
      </w:r>
      <w:r w:rsidR="00B972B4">
        <w:rPr>
          <w:rFonts w:ascii="Verdana" w:hAnsi="Verdana"/>
          <w:sz w:val="18"/>
          <w:szCs w:val="18"/>
        </w:rPr>
        <w:t>m Forest</w:t>
      </w:r>
      <w:r>
        <w:rPr>
          <w:rFonts w:ascii="Verdana" w:hAnsi="Verdana"/>
          <w:sz w:val="18"/>
          <w:szCs w:val="18"/>
        </w:rPr>
        <w:t>.</w:t>
      </w:r>
    </w:p>
    <w:p w14:paraId="03AD70C2" w14:textId="18A221EE" w:rsidR="00A67247" w:rsidRDefault="0083257D" w:rsidP="000A6C51">
      <w:pPr>
        <w:rPr>
          <w:rFonts w:ascii="Verdana" w:hAnsi="Verdana"/>
          <w:sz w:val="18"/>
          <w:szCs w:val="18"/>
        </w:rPr>
      </w:pPr>
      <w:r>
        <w:rPr>
          <w:rFonts w:ascii="Verdana" w:hAnsi="Verdana"/>
          <w:sz w:val="18"/>
          <w:szCs w:val="18"/>
          <w:vertAlign w:val="superscript"/>
        </w:rPr>
        <w:t>3</w:t>
      </w:r>
      <w:r>
        <w:rPr>
          <w:rFonts w:ascii="Verdana" w:hAnsi="Verdana"/>
          <w:sz w:val="18"/>
          <w:szCs w:val="18"/>
        </w:rPr>
        <w:t xml:space="preserve"> </w:t>
      </w:r>
      <w:proofErr w:type="spellStart"/>
      <w:r>
        <w:rPr>
          <w:rFonts w:ascii="Verdana" w:hAnsi="Verdana"/>
          <w:sz w:val="18"/>
          <w:szCs w:val="18"/>
        </w:rPr>
        <w:t>rbf</w:t>
      </w:r>
      <w:proofErr w:type="spellEnd"/>
      <w:r>
        <w:rPr>
          <w:rFonts w:ascii="Verdana" w:hAnsi="Verdana"/>
          <w:sz w:val="18"/>
          <w:szCs w:val="18"/>
        </w:rPr>
        <w:t xml:space="preserve"> kernel is used.</w:t>
      </w:r>
    </w:p>
    <w:p w14:paraId="1E5713C4" w14:textId="3C6D9B18" w:rsidR="000B602B" w:rsidRDefault="00302779" w:rsidP="000A6C51">
      <w:pPr>
        <w:rPr>
          <w:rFonts w:ascii="Verdana" w:hAnsi="Verdana"/>
          <w:b/>
          <w:bCs/>
          <w:sz w:val="18"/>
          <w:szCs w:val="18"/>
        </w:rPr>
      </w:pPr>
      <w:r w:rsidRPr="00302779">
        <w:rPr>
          <w:rFonts w:ascii="Verdana" w:hAnsi="Verdana"/>
          <w:sz w:val="18"/>
          <w:szCs w:val="18"/>
          <w:vertAlign w:val="superscript"/>
        </w:rPr>
        <w:t>4</w:t>
      </w:r>
      <w:r>
        <w:rPr>
          <w:rFonts w:ascii="Verdana" w:hAnsi="Verdana"/>
          <w:sz w:val="18"/>
          <w:szCs w:val="18"/>
        </w:rPr>
        <w:t xml:space="preserve"> 80</w:t>
      </w:r>
      <w:r w:rsidR="00064EC6">
        <w:rPr>
          <w:rFonts w:ascii="Verdana" w:hAnsi="Verdana"/>
          <w:sz w:val="18"/>
          <w:szCs w:val="18"/>
        </w:rPr>
        <w:t>,</w:t>
      </w:r>
      <w:r>
        <w:rPr>
          <w:rFonts w:ascii="Verdana" w:hAnsi="Verdana"/>
          <w:sz w:val="18"/>
          <w:szCs w:val="18"/>
        </w:rPr>
        <w:t>000 words used for tokenizer.</w:t>
      </w:r>
    </w:p>
    <w:p w14:paraId="50DD448E" w14:textId="57592467" w:rsidR="00E76F4C" w:rsidRDefault="00E76F4C" w:rsidP="000A6C51">
      <w:pPr>
        <w:rPr>
          <w:rFonts w:ascii="Verdana" w:hAnsi="Verdana"/>
          <w:b/>
          <w:bCs/>
          <w:sz w:val="18"/>
          <w:szCs w:val="18"/>
        </w:rPr>
      </w:pPr>
    </w:p>
    <w:p w14:paraId="3F16BABF" w14:textId="5B6871AF" w:rsidR="0044266F" w:rsidRDefault="00077D60" w:rsidP="00656E4D">
      <w:pPr>
        <w:jc w:val="both"/>
        <w:rPr>
          <w:rFonts w:ascii="Verdana" w:hAnsi="Verdana"/>
          <w:sz w:val="22"/>
          <w:szCs w:val="22"/>
        </w:rPr>
      </w:pPr>
      <w:r>
        <w:rPr>
          <w:rFonts w:ascii="Verdana" w:hAnsi="Verdana"/>
          <w:sz w:val="22"/>
          <w:szCs w:val="22"/>
        </w:rPr>
        <w:t xml:space="preserve">LSTM NN gave the </w:t>
      </w:r>
      <w:r w:rsidR="009B06AE">
        <w:rPr>
          <w:rFonts w:ascii="Verdana" w:hAnsi="Verdana"/>
          <w:sz w:val="22"/>
          <w:szCs w:val="22"/>
        </w:rPr>
        <w:t>highest metrics</w:t>
      </w:r>
      <w:r>
        <w:rPr>
          <w:rFonts w:ascii="Verdana" w:hAnsi="Verdana"/>
          <w:sz w:val="22"/>
          <w:szCs w:val="22"/>
        </w:rPr>
        <w:t xml:space="preserve"> with an accuracy of </w:t>
      </w:r>
      <w:r w:rsidR="00A42FE7">
        <w:rPr>
          <w:rFonts w:ascii="Verdana" w:hAnsi="Verdana"/>
          <w:sz w:val="22"/>
          <w:szCs w:val="22"/>
        </w:rPr>
        <w:t>~</w:t>
      </w:r>
      <w:r>
        <w:rPr>
          <w:rFonts w:ascii="Verdana" w:hAnsi="Verdana"/>
          <w:sz w:val="22"/>
          <w:szCs w:val="22"/>
        </w:rPr>
        <w:t>93%</w:t>
      </w:r>
      <w:r w:rsidR="008E0B8F">
        <w:rPr>
          <w:rFonts w:ascii="Verdana" w:hAnsi="Verdana"/>
          <w:sz w:val="22"/>
          <w:szCs w:val="22"/>
        </w:rPr>
        <w:t xml:space="preserve">, followed by logistic regression with an accuracy of </w:t>
      </w:r>
      <w:r w:rsidR="00A42FE7">
        <w:rPr>
          <w:rFonts w:ascii="Verdana" w:hAnsi="Verdana"/>
          <w:sz w:val="22"/>
          <w:szCs w:val="22"/>
        </w:rPr>
        <w:t>~</w:t>
      </w:r>
      <w:r w:rsidR="008E0B8F">
        <w:rPr>
          <w:rFonts w:ascii="Verdana" w:hAnsi="Verdana"/>
          <w:sz w:val="22"/>
          <w:szCs w:val="22"/>
        </w:rPr>
        <w:t>89%</w:t>
      </w:r>
      <w:r>
        <w:rPr>
          <w:rFonts w:ascii="Verdana" w:hAnsi="Verdana"/>
          <w:sz w:val="22"/>
          <w:szCs w:val="22"/>
        </w:rPr>
        <w:t xml:space="preserve">. </w:t>
      </w:r>
      <w:r w:rsidR="0030325A">
        <w:rPr>
          <w:rFonts w:ascii="Verdana" w:hAnsi="Verdana"/>
          <w:sz w:val="22"/>
          <w:szCs w:val="22"/>
        </w:rPr>
        <w:t>Figure 3 shows the confusion matrix for the best model.</w:t>
      </w:r>
      <w:r w:rsidR="00B61075">
        <w:rPr>
          <w:rFonts w:ascii="Verdana" w:hAnsi="Verdana"/>
          <w:sz w:val="22"/>
          <w:szCs w:val="22"/>
        </w:rPr>
        <w:t xml:space="preserve"> Figure 4 demonstrates model training</w:t>
      </w:r>
      <w:r w:rsidR="00A42FE7">
        <w:rPr>
          <w:rFonts w:ascii="Verdana" w:hAnsi="Verdana"/>
          <w:sz w:val="22"/>
          <w:szCs w:val="22"/>
        </w:rPr>
        <w:t xml:space="preserve"> curves, acc</w:t>
      </w:r>
      <w:r w:rsidR="00B61075">
        <w:rPr>
          <w:rFonts w:ascii="Verdana" w:hAnsi="Verdana"/>
          <w:sz w:val="22"/>
          <w:szCs w:val="22"/>
        </w:rPr>
        <w:t>uracy and loss with each epoch.</w:t>
      </w:r>
    </w:p>
    <w:p w14:paraId="087E22A9" w14:textId="77777777" w:rsidR="00A83305" w:rsidRDefault="00A83305" w:rsidP="00656E4D">
      <w:pPr>
        <w:jc w:val="both"/>
        <w:rPr>
          <w:rFonts w:ascii="Verdana" w:hAnsi="Verdana"/>
          <w:sz w:val="22"/>
          <w:szCs w:val="22"/>
        </w:rPr>
      </w:pPr>
    </w:p>
    <w:p w14:paraId="00EC1BE1" w14:textId="6F5E6C8B" w:rsidR="00A83305" w:rsidRDefault="00BF5520" w:rsidP="00A83305">
      <w:pPr>
        <w:keepNext/>
        <w:jc w:val="center"/>
      </w:pPr>
      <w:r>
        <w:rPr>
          <w:noProof/>
        </w:rPr>
        <w:lastRenderedPageBreak/>
        <w:drawing>
          <wp:inline distT="0" distB="0" distL="0" distR="0" wp14:anchorId="0722BB01" wp14:editId="7A13C122">
            <wp:extent cx="4553917" cy="3438525"/>
            <wp:effectExtent l="0" t="0" r="0" b="0"/>
            <wp:docPr id="2123176367" name="Picture 1" descr="A chart of different emo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76367" name="Picture 1" descr="A chart of different emotion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9340" cy="3442619"/>
                    </a:xfrm>
                    <a:prstGeom prst="rect">
                      <a:avLst/>
                    </a:prstGeom>
                    <a:noFill/>
                    <a:ln>
                      <a:noFill/>
                    </a:ln>
                  </pic:spPr>
                </pic:pic>
              </a:graphicData>
            </a:graphic>
          </wp:inline>
        </w:drawing>
      </w:r>
    </w:p>
    <w:p w14:paraId="5C7037DF" w14:textId="6D2BE947" w:rsidR="0030325A" w:rsidRDefault="00A83305" w:rsidP="00A83305">
      <w:pPr>
        <w:pStyle w:val="Caption"/>
        <w:jc w:val="center"/>
        <w:rPr>
          <w:rFonts w:ascii="Verdana" w:hAnsi="Verdana"/>
          <w:sz w:val="22"/>
          <w:szCs w:val="22"/>
        </w:rPr>
      </w:pPr>
      <w:r>
        <w:t xml:space="preserve">Figure </w:t>
      </w:r>
      <w:r w:rsidR="005620A9">
        <w:fldChar w:fldCharType="begin"/>
      </w:r>
      <w:r w:rsidR="005620A9">
        <w:instrText xml:space="preserve"> SEQ Figure \* ARABIC </w:instrText>
      </w:r>
      <w:r w:rsidR="005620A9">
        <w:fldChar w:fldCharType="separate"/>
      </w:r>
      <w:r w:rsidR="001442DA">
        <w:rPr>
          <w:noProof/>
        </w:rPr>
        <w:t>3</w:t>
      </w:r>
      <w:r w:rsidR="005620A9">
        <w:rPr>
          <w:noProof/>
        </w:rPr>
        <w:fldChar w:fldCharType="end"/>
      </w:r>
      <w:r>
        <w:t xml:space="preserve"> Confusion matrix for LSTM NN model</w:t>
      </w:r>
      <w:r w:rsidR="00D25E17">
        <w:t>.</w:t>
      </w:r>
    </w:p>
    <w:p w14:paraId="438DD518" w14:textId="77777777" w:rsidR="00E30A01" w:rsidRDefault="00E30A01" w:rsidP="00E30A01">
      <w:pPr>
        <w:jc w:val="both"/>
        <w:rPr>
          <w:rFonts w:ascii="Verdana" w:hAnsi="Verdana"/>
          <w:sz w:val="22"/>
          <w:szCs w:val="22"/>
        </w:rPr>
      </w:pPr>
      <w:r>
        <w:rPr>
          <w:rFonts w:ascii="Verdana" w:hAnsi="Verdana"/>
          <w:sz w:val="22"/>
          <w:szCs w:val="22"/>
        </w:rPr>
        <w:t xml:space="preserve">From the results, we can tell that the appropriate embedding technique, tailored to the data and application, has a huge impact on the overall accuracy. We can see that all the models performed better with TF-IDF embedding compared to Doc2Vec. </w:t>
      </w:r>
    </w:p>
    <w:p w14:paraId="3334CEB0" w14:textId="77777777" w:rsidR="00E30A01" w:rsidRDefault="00E30A01" w:rsidP="00E30A01">
      <w:pPr>
        <w:jc w:val="both"/>
        <w:rPr>
          <w:rFonts w:ascii="Verdana" w:hAnsi="Verdana"/>
          <w:sz w:val="22"/>
          <w:szCs w:val="22"/>
        </w:rPr>
      </w:pPr>
    </w:p>
    <w:p w14:paraId="0BEA0F08" w14:textId="77777777" w:rsidR="00E30A01" w:rsidRDefault="00E30A01" w:rsidP="00E30A01">
      <w:pPr>
        <w:jc w:val="both"/>
        <w:rPr>
          <w:rFonts w:ascii="Verdana" w:hAnsi="Verdana"/>
          <w:sz w:val="22"/>
          <w:szCs w:val="22"/>
        </w:rPr>
      </w:pPr>
      <w:r w:rsidRPr="00D82053">
        <w:rPr>
          <w:rFonts w:ascii="Verdana" w:hAnsi="Verdana"/>
          <w:sz w:val="22"/>
          <w:szCs w:val="22"/>
        </w:rPr>
        <w:t>It is surprising to see that</w:t>
      </w:r>
      <w:r>
        <w:rPr>
          <w:rFonts w:ascii="Verdana" w:hAnsi="Verdana"/>
          <w:sz w:val="22"/>
          <w:szCs w:val="22"/>
        </w:rPr>
        <w:t xml:space="preserve"> </w:t>
      </w:r>
      <w:proofErr w:type="spellStart"/>
      <w:r>
        <w:rPr>
          <w:rFonts w:ascii="Verdana" w:hAnsi="Verdana"/>
          <w:sz w:val="22"/>
          <w:szCs w:val="22"/>
        </w:rPr>
        <w:t>LLaMA</w:t>
      </w:r>
      <w:proofErr w:type="spellEnd"/>
      <w:r>
        <w:rPr>
          <w:rFonts w:ascii="Verdana" w:hAnsi="Verdana"/>
          <w:sz w:val="22"/>
          <w:szCs w:val="22"/>
        </w:rPr>
        <w:t xml:space="preserve"> only achieved an accuracy of 76%, but it is noteworthy that it has a pretty high (0.62) minority class accuracy. It could be that the NN architecture requires more fine-tuning.</w:t>
      </w:r>
    </w:p>
    <w:p w14:paraId="0EADFB49" w14:textId="77777777" w:rsidR="00E30A01" w:rsidRDefault="00E30A01" w:rsidP="001442DA">
      <w:pPr>
        <w:jc w:val="center"/>
        <w:rPr>
          <w:rFonts w:ascii="Verdana" w:hAnsi="Verdana"/>
          <w:sz w:val="22"/>
          <w:szCs w:val="22"/>
        </w:rPr>
      </w:pPr>
    </w:p>
    <w:p w14:paraId="70EAC625" w14:textId="1BD67E0A" w:rsidR="0044266F" w:rsidRDefault="0080063A" w:rsidP="001442DA">
      <w:pPr>
        <w:jc w:val="center"/>
        <w:rPr>
          <w:rFonts w:ascii="Verdana" w:hAnsi="Verdana"/>
          <w:sz w:val="22"/>
          <w:szCs w:val="22"/>
        </w:rPr>
      </w:pPr>
      <w:r>
        <w:rPr>
          <w:noProof/>
        </w:rPr>
        <w:lastRenderedPageBreak/>
        <w:drawing>
          <wp:inline distT="0" distB="0" distL="0" distR="0" wp14:anchorId="656D0A66" wp14:editId="2ACF831F">
            <wp:extent cx="6453188" cy="3850404"/>
            <wp:effectExtent l="0" t="0" r="5080" b="0"/>
            <wp:docPr id="17381173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312" name="Picture 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882" cy="3851415"/>
                    </a:xfrm>
                    <a:prstGeom prst="rect">
                      <a:avLst/>
                    </a:prstGeom>
                    <a:noFill/>
                    <a:ln>
                      <a:noFill/>
                    </a:ln>
                  </pic:spPr>
                </pic:pic>
              </a:graphicData>
            </a:graphic>
          </wp:inline>
        </w:drawing>
      </w:r>
    </w:p>
    <w:p w14:paraId="0B762315" w14:textId="77777777" w:rsidR="001442DA" w:rsidRDefault="001442DA" w:rsidP="001442DA">
      <w:pPr>
        <w:keepNext/>
        <w:jc w:val="center"/>
      </w:pPr>
      <w:r>
        <w:rPr>
          <w:noProof/>
        </w:rPr>
        <w:drawing>
          <wp:inline distT="0" distB="0" distL="0" distR="0" wp14:anchorId="7CF84E19" wp14:editId="6C95FC0C">
            <wp:extent cx="6434138" cy="3839036"/>
            <wp:effectExtent l="0" t="0" r="5080" b="9525"/>
            <wp:docPr id="220779402" name="Picture 2"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9402" name="Picture 2" descr="A graph of a training and validation lo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138" cy="3839036"/>
                    </a:xfrm>
                    <a:prstGeom prst="rect">
                      <a:avLst/>
                    </a:prstGeom>
                    <a:noFill/>
                    <a:ln>
                      <a:noFill/>
                    </a:ln>
                  </pic:spPr>
                </pic:pic>
              </a:graphicData>
            </a:graphic>
          </wp:inline>
        </w:drawing>
      </w:r>
    </w:p>
    <w:p w14:paraId="3F5FA577" w14:textId="413D902E" w:rsidR="001442DA" w:rsidRDefault="001442DA" w:rsidP="008C05BF">
      <w:pPr>
        <w:pStyle w:val="Caption"/>
        <w:jc w:val="center"/>
        <w:rPr>
          <w:rFonts w:ascii="Verdana" w:hAnsi="Verdana"/>
          <w:sz w:val="22"/>
          <w:szCs w:val="22"/>
        </w:rPr>
      </w:pPr>
      <w:r>
        <w:t xml:space="preserve">Figure </w:t>
      </w:r>
      <w:r w:rsidR="005620A9">
        <w:fldChar w:fldCharType="begin"/>
      </w:r>
      <w:r w:rsidR="005620A9">
        <w:instrText xml:space="preserve"> SEQ Figure \* ARABIC </w:instrText>
      </w:r>
      <w:r w:rsidR="005620A9">
        <w:fldChar w:fldCharType="separate"/>
      </w:r>
      <w:r>
        <w:rPr>
          <w:noProof/>
        </w:rPr>
        <w:t>4</w:t>
      </w:r>
      <w:r w:rsidR="005620A9">
        <w:rPr>
          <w:noProof/>
        </w:rPr>
        <w:fldChar w:fldCharType="end"/>
      </w:r>
      <w:r w:rsidR="008C05BF">
        <w:t xml:space="preserve"> </w:t>
      </w:r>
      <w:r>
        <w:t xml:space="preserve">Accuracy and </w:t>
      </w:r>
      <w:r w:rsidR="008C05BF">
        <w:t>l</w:t>
      </w:r>
      <w:r>
        <w:t>oss</w:t>
      </w:r>
      <w:r w:rsidR="008C05BF">
        <w:t xml:space="preserve"> </w:t>
      </w:r>
      <w:r>
        <w:t>with epoch</w:t>
      </w:r>
      <w:r w:rsidR="00DE7AEB">
        <w:t xml:space="preserve"> </w:t>
      </w:r>
      <w:r w:rsidR="00D25E17">
        <w:t>for training and validation datasets (</w:t>
      </w:r>
      <w:r w:rsidR="00DE7AEB">
        <w:t>LSTM NN model</w:t>
      </w:r>
      <w:r w:rsidR="00D25E17">
        <w:t>).</w:t>
      </w:r>
    </w:p>
    <w:p w14:paraId="3685EA68" w14:textId="77777777" w:rsidR="0044266F" w:rsidRDefault="0044266F" w:rsidP="00656E4D">
      <w:pPr>
        <w:jc w:val="both"/>
        <w:rPr>
          <w:rFonts w:ascii="Verdana" w:hAnsi="Verdana"/>
          <w:sz w:val="22"/>
          <w:szCs w:val="22"/>
        </w:rPr>
      </w:pPr>
    </w:p>
    <w:p w14:paraId="65F4AA0B" w14:textId="77777777" w:rsidR="007E5E73" w:rsidRDefault="007E5E73" w:rsidP="00656E4D">
      <w:pPr>
        <w:jc w:val="both"/>
        <w:rPr>
          <w:rFonts w:ascii="Verdana" w:hAnsi="Verdana"/>
          <w:sz w:val="22"/>
          <w:szCs w:val="22"/>
        </w:rPr>
      </w:pPr>
    </w:p>
    <w:p w14:paraId="678EAB5B" w14:textId="411BD541" w:rsidR="00F2339F" w:rsidRDefault="00ED656F" w:rsidP="00656E4D">
      <w:pPr>
        <w:jc w:val="both"/>
        <w:rPr>
          <w:rFonts w:ascii="Verdana" w:hAnsi="Verdana"/>
          <w:sz w:val="22"/>
          <w:szCs w:val="22"/>
        </w:rPr>
      </w:pPr>
      <w:r w:rsidRPr="00396490">
        <w:rPr>
          <w:rFonts w:ascii="Verdana" w:hAnsi="Verdana"/>
          <w:sz w:val="22"/>
          <w:szCs w:val="22"/>
        </w:rPr>
        <w:t>Except for</w:t>
      </w:r>
      <w:r w:rsidR="00883761" w:rsidRPr="00396490">
        <w:rPr>
          <w:rFonts w:ascii="Verdana" w:hAnsi="Verdana"/>
          <w:sz w:val="22"/>
          <w:szCs w:val="22"/>
        </w:rPr>
        <w:t xml:space="preserve"> kernel </w:t>
      </w:r>
      <w:r w:rsidR="002D6BB4" w:rsidRPr="00396490">
        <w:rPr>
          <w:rFonts w:ascii="Verdana" w:hAnsi="Verdana"/>
          <w:sz w:val="22"/>
          <w:szCs w:val="22"/>
        </w:rPr>
        <w:t>S</w:t>
      </w:r>
      <w:r w:rsidR="00883761" w:rsidRPr="00396490">
        <w:rPr>
          <w:rFonts w:ascii="Verdana" w:hAnsi="Verdana"/>
          <w:sz w:val="22"/>
          <w:szCs w:val="22"/>
        </w:rPr>
        <w:t xml:space="preserve">VM, training classical ML models were </w:t>
      </w:r>
      <w:r w:rsidR="00B943B3" w:rsidRPr="00396490">
        <w:rPr>
          <w:rFonts w:ascii="Verdana" w:hAnsi="Verdana"/>
          <w:sz w:val="22"/>
          <w:szCs w:val="22"/>
        </w:rPr>
        <w:t>fast</w:t>
      </w:r>
      <w:r w:rsidR="00883761" w:rsidRPr="00396490">
        <w:rPr>
          <w:rFonts w:ascii="Verdana" w:hAnsi="Verdana"/>
          <w:sz w:val="22"/>
          <w:szCs w:val="22"/>
        </w:rPr>
        <w:t xml:space="preserve"> and straightforward. </w:t>
      </w:r>
      <w:r w:rsidR="002D6BB4" w:rsidRPr="00396490">
        <w:rPr>
          <w:rFonts w:ascii="Verdana" w:hAnsi="Verdana"/>
          <w:sz w:val="22"/>
          <w:szCs w:val="22"/>
        </w:rPr>
        <w:t>On the contrary, training deep learning models were computationally intensive, mainly</w:t>
      </w:r>
      <w:r w:rsidR="00883761" w:rsidRPr="00396490">
        <w:rPr>
          <w:rFonts w:ascii="Verdana" w:hAnsi="Verdana"/>
          <w:sz w:val="22"/>
          <w:szCs w:val="22"/>
        </w:rPr>
        <w:t xml:space="preserve"> </w:t>
      </w:r>
      <w:r w:rsidR="002D6BB4" w:rsidRPr="00396490">
        <w:rPr>
          <w:rFonts w:ascii="Verdana" w:hAnsi="Verdana"/>
          <w:sz w:val="22"/>
          <w:szCs w:val="22"/>
        </w:rPr>
        <w:t>because</w:t>
      </w:r>
      <w:r w:rsidR="00883761" w:rsidRPr="00396490">
        <w:rPr>
          <w:rFonts w:ascii="Verdana" w:hAnsi="Verdana"/>
          <w:sz w:val="22"/>
          <w:szCs w:val="22"/>
        </w:rPr>
        <w:t xml:space="preserve"> </w:t>
      </w:r>
      <w:r w:rsidR="002D6BB4" w:rsidRPr="00396490">
        <w:rPr>
          <w:rFonts w:ascii="Verdana" w:hAnsi="Verdana"/>
          <w:sz w:val="22"/>
          <w:szCs w:val="22"/>
        </w:rPr>
        <w:t>of</w:t>
      </w:r>
      <w:r w:rsidR="00883761" w:rsidRPr="00396490">
        <w:rPr>
          <w:rFonts w:ascii="Verdana" w:hAnsi="Verdana"/>
          <w:sz w:val="22"/>
          <w:szCs w:val="22"/>
        </w:rPr>
        <w:t xml:space="preserve"> the size of </w:t>
      </w:r>
      <w:r w:rsidR="00B817CD" w:rsidRPr="00396490">
        <w:rPr>
          <w:rFonts w:ascii="Verdana" w:hAnsi="Verdana"/>
          <w:sz w:val="22"/>
          <w:szCs w:val="22"/>
        </w:rPr>
        <w:t xml:space="preserve">large vectors created by MPNET and </w:t>
      </w:r>
      <w:proofErr w:type="spellStart"/>
      <w:r w:rsidR="002D6BB4" w:rsidRPr="00396490">
        <w:rPr>
          <w:rFonts w:ascii="Verdana" w:hAnsi="Verdana"/>
          <w:sz w:val="22"/>
          <w:szCs w:val="22"/>
        </w:rPr>
        <w:t>Keras</w:t>
      </w:r>
      <w:proofErr w:type="spellEnd"/>
      <w:r w:rsidR="002D6BB4" w:rsidRPr="00396490">
        <w:rPr>
          <w:rFonts w:ascii="Verdana" w:hAnsi="Verdana"/>
          <w:sz w:val="22"/>
          <w:szCs w:val="22"/>
        </w:rPr>
        <w:t xml:space="preserve"> </w:t>
      </w:r>
      <w:proofErr w:type="spellStart"/>
      <w:r w:rsidR="00396490" w:rsidRPr="00396490">
        <w:rPr>
          <w:rFonts w:ascii="Verdana" w:hAnsi="Verdana"/>
          <w:sz w:val="22"/>
          <w:szCs w:val="22"/>
        </w:rPr>
        <w:t>text_to_sequence</w:t>
      </w:r>
      <w:proofErr w:type="spellEnd"/>
      <w:r w:rsidR="00396490" w:rsidRPr="00396490">
        <w:rPr>
          <w:rFonts w:ascii="Verdana" w:hAnsi="Verdana"/>
          <w:sz w:val="22"/>
          <w:szCs w:val="22"/>
        </w:rPr>
        <w:t xml:space="preserve"> embedding.</w:t>
      </w:r>
      <w:r w:rsidR="00913FB7">
        <w:rPr>
          <w:rFonts w:ascii="Verdana" w:hAnsi="Verdana"/>
          <w:sz w:val="22"/>
          <w:szCs w:val="22"/>
        </w:rPr>
        <w:t xml:space="preserve"> </w:t>
      </w:r>
      <w:r w:rsidR="0055346E">
        <w:rPr>
          <w:rFonts w:ascii="Verdana" w:hAnsi="Verdana"/>
          <w:sz w:val="22"/>
          <w:szCs w:val="22"/>
        </w:rPr>
        <w:t xml:space="preserve">Overall, if we want a quick sentiment analysis, it may be best to use TF-IDF with </w:t>
      </w:r>
      <w:r w:rsidR="009174DB">
        <w:rPr>
          <w:rFonts w:ascii="Verdana" w:hAnsi="Verdana"/>
          <w:sz w:val="22"/>
          <w:szCs w:val="22"/>
        </w:rPr>
        <w:t xml:space="preserve">a linear </w:t>
      </w:r>
      <w:r w:rsidR="0055346E">
        <w:rPr>
          <w:rFonts w:ascii="Verdana" w:hAnsi="Verdana"/>
          <w:sz w:val="22"/>
          <w:szCs w:val="22"/>
        </w:rPr>
        <w:t>classi</w:t>
      </w:r>
      <w:r w:rsidR="009174DB">
        <w:rPr>
          <w:rFonts w:ascii="Verdana" w:hAnsi="Verdana"/>
          <w:sz w:val="22"/>
          <w:szCs w:val="22"/>
        </w:rPr>
        <w:t>fier</w:t>
      </w:r>
      <w:r w:rsidR="0055346E">
        <w:rPr>
          <w:rFonts w:ascii="Verdana" w:hAnsi="Verdana"/>
          <w:sz w:val="22"/>
          <w:szCs w:val="22"/>
        </w:rPr>
        <w:t xml:space="preserve">. But a properly tuned deep learning model </w:t>
      </w:r>
      <w:r w:rsidR="00656E4D">
        <w:rPr>
          <w:rFonts w:ascii="Verdana" w:hAnsi="Verdana"/>
          <w:sz w:val="22"/>
          <w:szCs w:val="22"/>
        </w:rPr>
        <w:t>with an appropriate dense vectorization</w:t>
      </w:r>
      <w:r w:rsidR="00D14BE0">
        <w:rPr>
          <w:rFonts w:ascii="Verdana" w:hAnsi="Verdana"/>
          <w:sz w:val="22"/>
          <w:szCs w:val="22"/>
        </w:rPr>
        <w:t>/</w:t>
      </w:r>
      <w:r w:rsidR="00656E4D">
        <w:rPr>
          <w:rFonts w:ascii="Verdana" w:hAnsi="Verdana"/>
          <w:sz w:val="22"/>
          <w:szCs w:val="22"/>
        </w:rPr>
        <w:t xml:space="preserve">word embedding is necessary to achieve </w:t>
      </w:r>
      <w:r w:rsidR="00D1457D">
        <w:rPr>
          <w:rFonts w:ascii="Verdana" w:hAnsi="Verdana"/>
          <w:sz w:val="22"/>
          <w:szCs w:val="22"/>
        </w:rPr>
        <w:t xml:space="preserve">a desired </w:t>
      </w:r>
      <w:r w:rsidR="00656E4D">
        <w:rPr>
          <w:rFonts w:ascii="Verdana" w:hAnsi="Verdana"/>
          <w:sz w:val="22"/>
          <w:szCs w:val="22"/>
        </w:rPr>
        <w:t>high accuracy.</w:t>
      </w:r>
    </w:p>
    <w:p w14:paraId="087EFCC6" w14:textId="77777777" w:rsidR="00656E4D" w:rsidRDefault="00656E4D" w:rsidP="00656E4D">
      <w:pPr>
        <w:jc w:val="both"/>
        <w:rPr>
          <w:rFonts w:ascii="Verdana" w:hAnsi="Verdana"/>
          <w:sz w:val="22"/>
          <w:szCs w:val="22"/>
        </w:rPr>
      </w:pPr>
    </w:p>
    <w:p w14:paraId="50043FD8" w14:textId="2D1F0306" w:rsidR="00D14BE0" w:rsidRDefault="00D14BE0" w:rsidP="00D14BE0">
      <w:pPr>
        <w:jc w:val="both"/>
        <w:rPr>
          <w:rFonts w:ascii="Verdana" w:hAnsi="Verdana"/>
          <w:sz w:val="22"/>
          <w:szCs w:val="22"/>
        </w:rPr>
      </w:pPr>
      <w:r>
        <w:rPr>
          <w:rFonts w:ascii="Verdana" w:hAnsi="Verdana"/>
          <w:sz w:val="22"/>
          <w:szCs w:val="22"/>
        </w:rPr>
        <w:t>Random Forest performance</w:t>
      </w:r>
      <w:r w:rsidR="004059B5">
        <w:rPr>
          <w:rFonts w:ascii="Verdana" w:hAnsi="Verdana"/>
          <w:sz w:val="22"/>
          <w:szCs w:val="22"/>
        </w:rPr>
        <w:t xml:space="preserve"> with doc2Vec</w:t>
      </w:r>
      <w:r>
        <w:rPr>
          <w:rFonts w:ascii="Verdana" w:hAnsi="Verdana"/>
          <w:sz w:val="22"/>
          <w:szCs w:val="22"/>
        </w:rPr>
        <w:t xml:space="preserve"> is </w:t>
      </w:r>
      <w:r w:rsidR="004059B5">
        <w:rPr>
          <w:rFonts w:ascii="Verdana" w:hAnsi="Verdana"/>
          <w:sz w:val="22"/>
          <w:szCs w:val="22"/>
        </w:rPr>
        <w:t xml:space="preserve">significantly </w:t>
      </w:r>
      <w:r>
        <w:rPr>
          <w:rFonts w:ascii="Verdana" w:hAnsi="Verdana"/>
          <w:sz w:val="22"/>
          <w:szCs w:val="22"/>
        </w:rPr>
        <w:t xml:space="preserve">poor compared to some simple linear models, this could be because </w:t>
      </w:r>
      <w:r w:rsidRPr="002A2E46">
        <w:rPr>
          <w:rFonts w:ascii="Verdana" w:hAnsi="Verdana"/>
          <w:sz w:val="22"/>
          <w:szCs w:val="22"/>
        </w:rPr>
        <w:t>random forests may struggle with the high-dimensional, sparse nature of text data</w:t>
      </w:r>
      <w:r>
        <w:rPr>
          <w:rFonts w:ascii="Verdana" w:hAnsi="Verdana"/>
          <w:sz w:val="22"/>
          <w:szCs w:val="22"/>
        </w:rPr>
        <w:t xml:space="preserve"> and f</w:t>
      </w:r>
      <w:r w:rsidRPr="002A2E46">
        <w:rPr>
          <w:rFonts w:ascii="Verdana" w:hAnsi="Verdana"/>
          <w:sz w:val="22"/>
          <w:szCs w:val="22"/>
        </w:rPr>
        <w:t>eature engineering techniques a</w:t>
      </w:r>
      <w:r w:rsidR="00327A81">
        <w:rPr>
          <w:rFonts w:ascii="Verdana" w:hAnsi="Verdana"/>
          <w:sz w:val="22"/>
          <w:szCs w:val="22"/>
        </w:rPr>
        <w:t>nd</w:t>
      </w:r>
      <w:r w:rsidRPr="002A2E46">
        <w:rPr>
          <w:rFonts w:ascii="Verdana" w:hAnsi="Verdana"/>
          <w:sz w:val="22"/>
          <w:szCs w:val="22"/>
        </w:rPr>
        <w:t xml:space="preserve"> </w:t>
      </w:r>
      <w:r w:rsidR="00327A81">
        <w:rPr>
          <w:rFonts w:ascii="Verdana" w:hAnsi="Verdana"/>
          <w:sz w:val="22"/>
          <w:szCs w:val="22"/>
        </w:rPr>
        <w:t xml:space="preserve">the doc2vec </w:t>
      </w:r>
      <w:r w:rsidRPr="002A2E46">
        <w:rPr>
          <w:rFonts w:ascii="Verdana" w:hAnsi="Verdana"/>
          <w:sz w:val="22"/>
          <w:szCs w:val="22"/>
        </w:rPr>
        <w:t xml:space="preserve">word embeddings might not be </w:t>
      </w:r>
      <w:r>
        <w:rPr>
          <w:rFonts w:ascii="Verdana" w:hAnsi="Verdana"/>
          <w:sz w:val="22"/>
          <w:szCs w:val="22"/>
        </w:rPr>
        <w:t>used</w:t>
      </w:r>
      <w:r w:rsidRPr="002A2E46">
        <w:rPr>
          <w:rFonts w:ascii="Verdana" w:hAnsi="Verdana"/>
          <w:sz w:val="22"/>
          <w:szCs w:val="22"/>
        </w:rPr>
        <w:t xml:space="preserve"> optimally.</w:t>
      </w:r>
      <w:r>
        <w:rPr>
          <w:rFonts w:ascii="Verdana" w:hAnsi="Verdana"/>
          <w:sz w:val="22"/>
          <w:szCs w:val="22"/>
        </w:rPr>
        <w:t xml:space="preserve"> Random Forest is specifically </w:t>
      </w:r>
      <w:r w:rsidRPr="00C56C57">
        <w:rPr>
          <w:rFonts w:ascii="Verdana" w:hAnsi="Verdana"/>
          <w:sz w:val="22"/>
          <w:szCs w:val="22"/>
        </w:rPr>
        <w:t xml:space="preserve">sensitive to class imbalance </w:t>
      </w:r>
      <w:r>
        <w:rPr>
          <w:rFonts w:ascii="Verdana" w:hAnsi="Verdana"/>
          <w:sz w:val="22"/>
          <w:szCs w:val="22"/>
        </w:rPr>
        <w:t>and performs poorly on minority classes. It is also sensitive to noise in the data. As a result, f</w:t>
      </w:r>
      <w:r w:rsidRPr="003E733E">
        <w:rPr>
          <w:rFonts w:ascii="Verdana" w:hAnsi="Verdana"/>
          <w:sz w:val="22"/>
          <w:szCs w:val="22"/>
        </w:rPr>
        <w:t xml:space="preserve">iltering out rare words may help improve </w:t>
      </w:r>
      <w:r>
        <w:rPr>
          <w:rFonts w:ascii="Verdana" w:hAnsi="Verdana"/>
          <w:sz w:val="22"/>
          <w:szCs w:val="22"/>
        </w:rPr>
        <w:t>its</w:t>
      </w:r>
      <w:r w:rsidRPr="003E733E">
        <w:rPr>
          <w:rFonts w:ascii="Verdana" w:hAnsi="Verdana"/>
          <w:sz w:val="22"/>
          <w:szCs w:val="22"/>
        </w:rPr>
        <w:t xml:space="preserve"> performance.</w:t>
      </w:r>
    </w:p>
    <w:p w14:paraId="251FAA72" w14:textId="77777777" w:rsidR="003D7733" w:rsidRDefault="003D7733" w:rsidP="000A6C51">
      <w:pPr>
        <w:rPr>
          <w:rFonts w:ascii="Verdana" w:hAnsi="Verdana"/>
          <w:b/>
          <w:bCs/>
          <w:sz w:val="22"/>
          <w:szCs w:val="22"/>
        </w:rPr>
      </w:pPr>
    </w:p>
    <w:p w14:paraId="5AEA8FF8" w14:textId="2BE0DC11" w:rsidR="0054193E" w:rsidRDefault="0054193E" w:rsidP="000A6C51">
      <w:pPr>
        <w:rPr>
          <w:rFonts w:ascii="Verdana" w:hAnsi="Verdana"/>
          <w:b/>
          <w:bCs/>
          <w:sz w:val="22"/>
          <w:szCs w:val="22"/>
        </w:rPr>
      </w:pPr>
      <w:r w:rsidRPr="00880C87">
        <w:rPr>
          <w:rFonts w:ascii="Verdana" w:hAnsi="Verdana"/>
          <w:b/>
          <w:bCs/>
          <w:sz w:val="22"/>
          <w:szCs w:val="22"/>
        </w:rPr>
        <w:t xml:space="preserve">Dataset </w:t>
      </w:r>
      <w:r w:rsidR="00880C87" w:rsidRPr="00880C87">
        <w:rPr>
          <w:rFonts w:ascii="Verdana" w:hAnsi="Verdana"/>
          <w:b/>
          <w:bCs/>
          <w:sz w:val="22"/>
          <w:szCs w:val="22"/>
        </w:rPr>
        <w:t>B</w:t>
      </w:r>
      <w:r w:rsidRPr="00880C87">
        <w:rPr>
          <w:rFonts w:ascii="Verdana" w:hAnsi="Verdana"/>
          <w:b/>
          <w:bCs/>
          <w:sz w:val="22"/>
          <w:szCs w:val="22"/>
        </w:rPr>
        <w:t>alancing</w:t>
      </w:r>
      <w:r w:rsidR="00880C87">
        <w:rPr>
          <w:rFonts w:ascii="Verdana" w:hAnsi="Verdana"/>
          <w:b/>
          <w:bCs/>
          <w:sz w:val="22"/>
          <w:szCs w:val="22"/>
        </w:rPr>
        <w:t xml:space="preserve"> by Over-sampling</w:t>
      </w:r>
    </w:p>
    <w:p w14:paraId="2845D817" w14:textId="5B691C02" w:rsidR="0054193E" w:rsidRDefault="0054193E" w:rsidP="005620A9">
      <w:pPr>
        <w:jc w:val="both"/>
        <w:rPr>
          <w:ins w:id="0" w:author="Mehdi Sadeghi" w:date="2024-04-25T14:12:00Z"/>
          <w:rFonts w:ascii="Verdana" w:hAnsi="Verdana"/>
          <w:sz w:val="22"/>
          <w:szCs w:val="22"/>
        </w:rPr>
      </w:pPr>
      <w:r w:rsidRPr="0054193E">
        <w:rPr>
          <w:rFonts w:ascii="Verdana" w:hAnsi="Verdana"/>
          <w:sz w:val="22"/>
          <w:szCs w:val="22"/>
        </w:rPr>
        <w:t xml:space="preserve">The </w:t>
      </w:r>
      <w:r>
        <w:rPr>
          <w:rFonts w:ascii="Verdana" w:hAnsi="Verdana"/>
          <w:sz w:val="22"/>
          <w:szCs w:val="22"/>
        </w:rPr>
        <w:t>main challenge of this dataset is imbalanced nature of it</w:t>
      </w:r>
      <w:ins w:id="1" w:author="Mehdi Sadeghi" w:date="2024-04-25T15:08:00Z">
        <w:r w:rsidR="00FA5B8F">
          <w:rPr>
            <w:rFonts w:ascii="Verdana" w:hAnsi="Verdana"/>
            <w:sz w:val="22"/>
            <w:szCs w:val="22"/>
          </w:rPr>
          <w:t xml:space="preserve">, </w:t>
        </w:r>
        <w:r w:rsidR="00FA5B8F" w:rsidRPr="00FA5B8F">
          <w:rPr>
            <w:rFonts w:ascii="Verdana" w:hAnsi="Verdana"/>
            <w:sz w:val="22"/>
            <w:szCs w:val="22"/>
          </w:rPr>
          <w:t>where certain classes are underrepresented compared to others. To address this issue, we investigated oversampling techniques to potentially enhance model performance. We experimented with various oversampling methods, such as ADASYN, random sampling, and Synthetic Minority Oversampling Technique (SMOTE</w:t>
        </w:r>
      </w:ins>
      <w:ins w:id="2" w:author="Mehdi Sadeghi" w:date="2024-04-26T12:34:00Z">
        <w:r w:rsidR="00660EFC">
          <w:rPr>
            <w:rFonts w:ascii="Verdana" w:hAnsi="Verdana"/>
            <w:sz w:val="22"/>
            <w:szCs w:val="22"/>
          </w:rPr>
          <w:t>)</w:t>
        </w:r>
      </w:ins>
      <w:del w:id="3" w:author="Mehdi Sadeghi" w:date="2024-04-25T15:09:00Z">
        <w:r w:rsidRPr="00FA5B8F" w:rsidDel="00FA5B8F">
          <w:rPr>
            <w:rFonts w:ascii="Verdana" w:hAnsi="Verdana"/>
            <w:sz w:val="22"/>
            <w:szCs w:val="22"/>
          </w:rPr>
          <w:delText>.</w:delText>
        </w:r>
        <w:r w:rsidDel="00FA5B8F">
          <w:rPr>
            <w:rFonts w:ascii="Verdana" w:hAnsi="Verdana"/>
            <w:sz w:val="22"/>
            <w:szCs w:val="22"/>
          </w:rPr>
          <w:delText xml:space="preserve"> As a result, we explored over</w:delText>
        </w:r>
        <w:r w:rsidR="00817405" w:rsidDel="00FA5B8F">
          <w:rPr>
            <w:rFonts w:ascii="Verdana" w:hAnsi="Verdana"/>
            <w:sz w:val="22"/>
            <w:szCs w:val="22"/>
          </w:rPr>
          <w:delText>-</w:delText>
        </w:r>
        <w:r w:rsidDel="00FA5B8F">
          <w:rPr>
            <w:rFonts w:ascii="Verdana" w:hAnsi="Verdana"/>
            <w:sz w:val="22"/>
            <w:szCs w:val="22"/>
          </w:rPr>
          <w:delText xml:space="preserve">sampling to see if </w:delText>
        </w:r>
        <w:r w:rsidR="00CC02AE" w:rsidDel="00FA5B8F">
          <w:rPr>
            <w:rFonts w:ascii="Verdana" w:hAnsi="Verdana"/>
            <w:sz w:val="22"/>
            <w:szCs w:val="22"/>
          </w:rPr>
          <w:delText xml:space="preserve">it </w:delText>
        </w:r>
        <w:r w:rsidDel="00FA5B8F">
          <w:rPr>
            <w:rFonts w:ascii="Verdana" w:hAnsi="Verdana"/>
            <w:sz w:val="22"/>
            <w:szCs w:val="22"/>
          </w:rPr>
          <w:delText xml:space="preserve">can help achieve a higher </w:delText>
        </w:r>
        <w:r w:rsidR="00CC02AE" w:rsidDel="00FA5B8F">
          <w:rPr>
            <w:rFonts w:ascii="Verdana" w:hAnsi="Verdana"/>
            <w:sz w:val="22"/>
            <w:szCs w:val="22"/>
          </w:rPr>
          <w:delText>performance</w:delText>
        </w:r>
        <w:r w:rsidDel="00FA5B8F">
          <w:rPr>
            <w:rFonts w:ascii="Verdana" w:hAnsi="Verdana"/>
            <w:sz w:val="22"/>
            <w:szCs w:val="22"/>
          </w:rPr>
          <w:delText xml:space="preserve">. </w:delText>
        </w:r>
        <w:r w:rsidR="002D53A3" w:rsidDel="00FA5B8F">
          <w:rPr>
            <w:rFonts w:ascii="Verdana" w:hAnsi="Verdana"/>
            <w:sz w:val="22"/>
            <w:szCs w:val="22"/>
          </w:rPr>
          <w:delText>We have tried random sampling</w:delText>
        </w:r>
        <w:r w:rsidR="005D3867" w:rsidDel="00FA5B8F">
          <w:rPr>
            <w:rFonts w:ascii="Verdana" w:hAnsi="Verdana"/>
            <w:sz w:val="22"/>
            <w:szCs w:val="22"/>
          </w:rPr>
          <w:delText xml:space="preserve"> and</w:delText>
        </w:r>
        <w:r w:rsidR="002D53A3" w:rsidDel="00FA5B8F">
          <w:rPr>
            <w:rFonts w:ascii="Verdana" w:hAnsi="Verdana"/>
            <w:sz w:val="22"/>
            <w:szCs w:val="22"/>
          </w:rPr>
          <w:delText xml:space="preserve"> </w:delText>
        </w:r>
        <w:r w:rsidR="002D53A3" w:rsidRPr="00197163" w:rsidDel="00FA5B8F">
          <w:rPr>
            <w:rFonts w:ascii="Verdana" w:hAnsi="Verdana"/>
            <w:sz w:val="22"/>
            <w:szCs w:val="22"/>
          </w:rPr>
          <w:delText>Synthetic Minority Oversampling Technique (SMOT</w:delText>
        </w:r>
        <w:r w:rsidR="00D506D6" w:rsidRPr="00197163" w:rsidDel="00FA5B8F">
          <w:rPr>
            <w:rFonts w:ascii="Verdana" w:hAnsi="Verdana"/>
            <w:sz w:val="22"/>
            <w:szCs w:val="22"/>
          </w:rPr>
          <w:delText>E</w:delText>
        </w:r>
      </w:del>
      <w:del w:id="4" w:author="Mehdi Sadeghi" w:date="2024-04-26T12:34:00Z">
        <w:r w:rsidR="00D506D6" w:rsidRPr="00197163" w:rsidDel="00660EFC">
          <w:rPr>
            <w:rFonts w:ascii="Verdana" w:hAnsi="Verdana"/>
            <w:sz w:val="22"/>
            <w:szCs w:val="22"/>
          </w:rPr>
          <w:delText>)</w:delText>
        </w:r>
      </w:del>
      <w:r w:rsidR="005D3867" w:rsidRPr="00197163">
        <w:rPr>
          <w:rFonts w:ascii="Verdana" w:hAnsi="Verdana"/>
          <w:sz w:val="22"/>
          <w:szCs w:val="22"/>
        </w:rPr>
        <w:t>.</w:t>
      </w:r>
      <w:r w:rsidR="00DE7379" w:rsidRPr="00197163">
        <w:rPr>
          <w:rFonts w:ascii="Verdana" w:hAnsi="Verdana"/>
          <w:sz w:val="22"/>
          <w:szCs w:val="22"/>
        </w:rPr>
        <w:t xml:space="preserve"> SMOTE simply duplicates the examples of minority class</w:t>
      </w:r>
      <w:r w:rsidR="00304B92">
        <w:rPr>
          <w:rFonts w:ascii="Verdana" w:hAnsi="Verdana"/>
          <w:sz w:val="22"/>
          <w:szCs w:val="22"/>
        </w:rPr>
        <w:t xml:space="preserve"> [6]</w:t>
      </w:r>
      <w:r w:rsidR="005D3867" w:rsidRPr="00197163">
        <w:rPr>
          <w:rFonts w:ascii="Verdana" w:hAnsi="Verdana"/>
          <w:sz w:val="22"/>
          <w:szCs w:val="22"/>
        </w:rPr>
        <w:t>.</w:t>
      </w:r>
      <w:r w:rsidR="00197163">
        <w:rPr>
          <w:rFonts w:ascii="Verdana" w:hAnsi="Verdana"/>
          <w:sz w:val="22"/>
          <w:szCs w:val="22"/>
        </w:rPr>
        <w:t xml:space="preserve"> </w:t>
      </w:r>
      <w:ins w:id="5" w:author="Mehdi Sadeghi" w:date="2024-04-26T12:42:00Z">
        <w:r w:rsidR="005620A9" w:rsidRPr="005620A9">
          <w:rPr>
            <w:rFonts w:ascii="Verdana" w:hAnsi="Verdana"/>
            <w:sz w:val="22"/>
            <w:szCs w:val="22"/>
          </w:rPr>
          <w:t xml:space="preserve">Our experiments revealed the following outcomes (summarized in Table 2): Random sampling marginally enhanced </w:t>
        </w:r>
        <w:r w:rsidR="005620A9">
          <w:rPr>
            <w:rFonts w:ascii="Verdana" w:hAnsi="Verdana"/>
            <w:sz w:val="22"/>
            <w:szCs w:val="22"/>
          </w:rPr>
          <w:t>the overall accuracy of the LST</w:t>
        </w:r>
        <w:bookmarkStart w:id="6" w:name="_GoBack"/>
        <w:bookmarkEnd w:id="6"/>
        <w:r w:rsidR="005620A9" w:rsidRPr="005620A9">
          <w:rPr>
            <w:rFonts w:ascii="Verdana" w:hAnsi="Verdana"/>
            <w:sz w:val="22"/>
            <w:szCs w:val="22"/>
          </w:rPr>
          <w:t>M NN model, primarily by significantly improving accuracies in minority classes. Meanwhile, applying SMOTE resulted in approximately a 2% increase i</w:t>
        </w:r>
        <w:r w:rsidR="005620A9">
          <w:rPr>
            <w:rFonts w:ascii="Verdana" w:hAnsi="Verdana"/>
            <w:sz w:val="22"/>
            <w:szCs w:val="22"/>
          </w:rPr>
          <w:t xml:space="preserve">n accuracy for the </w:t>
        </w:r>
        <w:proofErr w:type="spellStart"/>
        <w:r w:rsidR="005620A9">
          <w:rPr>
            <w:rFonts w:ascii="Verdana" w:hAnsi="Verdana"/>
            <w:sz w:val="22"/>
            <w:szCs w:val="22"/>
          </w:rPr>
          <w:t>LLaMA</w:t>
        </w:r>
        <w:proofErr w:type="spellEnd"/>
        <w:r w:rsidR="005620A9">
          <w:rPr>
            <w:rFonts w:ascii="Verdana" w:hAnsi="Verdana"/>
            <w:sz w:val="22"/>
            <w:szCs w:val="22"/>
          </w:rPr>
          <w:t xml:space="preserve"> model.</w:t>
        </w:r>
      </w:ins>
      <w:ins w:id="7" w:author="Mehdi Sadeghi" w:date="2024-04-26T12:43:00Z">
        <w:r w:rsidR="005620A9">
          <w:rPr>
            <w:rFonts w:ascii="Verdana" w:hAnsi="Verdana"/>
            <w:sz w:val="22"/>
            <w:szCs w:val="22"/>
          </w:rPr>
          <w:t xml:space="preserve"> </w:t>
        </w:r>
      </w:ins>
      <w:ins w:id="8" w:author="Mehdi Sadeghi" w:date="2024-04-26T12:42:00Z">
        <w:r w:rsidR="005620A9">
          <w:rPr>
            <w:rFonts w:ascii="Verdana" w:hAnsi="Verdana"/>
            <w:sz w:val="22"/>
            <w:szCs w:val="22"/>
          </w:rPr>
          <w:t>It is important</w:t>
        </w:r>
        <w:r w:rsidR="005620A9" w:rsidRPr="005620A9">
          <w:rPr>
            <w:rFonts w:ascii="Verdana" w:hAnsi="Verdana"/>
            <w:sz w:val="22"/>
            <w:szCs w:val="22"/>
          </w:rPr>
          <w:t xml:space="preserve"> to carefully consider the impact of oversampling on enhancing the model's predictive capabilities, espe</w:t>
        </w:r>
        <w:r w:rsidR="005620A9">
          <w:rPr>
            <w:rFonts w:ascii="Verdana" w:hAnsi="Verdana"/>
            <w:sz w:val="22"/>
            <w:szCs w:val="22"/>
          </w:rPr>
          <w:t>cially for achieving</w:t>
        </w:r>
        <w:r w:rsidR="005620A9" w:rsidRPr="005620A9">
          <w:rPr>
            <w:rFonts w:ascii="Verdana" w:hAnsi="Verdana"/>
            <w:sz w:val="22"/>
            <w:szCs w:val="22"/>
          </w:rPr>
          <w:t xml:space="preserve"> improvements in accurate predictions for minority classes and ensuring consistent accuracies across all classes.</w:t>
        </w:r>
      </w:ins>
      <w:del w:id="9" w:author="Mehdi Sadeghi" w:date="2024-04-25T15:30:00Z">
        <w:r w:rsidDel="007B41C4">
          <w:rPr>
            <w:rFonts w:ascii="Verdana" w:hAnsi="Verdana"/>
            <w:sz w:val="22"/>
            <w:szCs w:val="22"/>
          </w:rPr>
          <w:delText>The</w:delText>
        </w:r>
      </w:del>
      <w:del w:id="10" w:author="Mehdi Sadeghi" w:date="2024-04-26T12:43:00Z">
        <w:r w:rsidDel="005620A9">
          <w:rPr>
            <w:rFonts w:ascii="Verdana" w:hAnsi="Verdana"/>
            <w:sz w:val="22"/>
            <w:szCs w:val="22"/>
          </w:rPr>
          <w:delText xml:space="preserve"> results are summarized below</w:delText>
        </w:r>
        <w:r w:rsidR="00026CC8" w:rsidDel="005620A9">
          <w:rPr>
            <w:rFonts w:ascii="Verdana" w:hAnsi="Verdana"/>
            <w:sz w:val="22"/>
            <w:szCs w:val="22"/>
          </w:rPr>
          <w:delText xml:space="preserve"> in Table 2. Random sampling slightly improves the model </w:delText>
        </w:r>
      </w:del>
      <w:del w:id="11" w:author="Mehdi Sadeghi" w:date="2024-04-26T12:39:00Z">
        <w:r w:rsidR="00026CC8" w:rsidDel="005620A9">
          <w:rPr>
            <w:rFonts w:ascii="Verdana" w:hAnsi="Verdana"/>
            <w:sz w:val="22"/>
            <w:szCs w:val="22"/>
          </w:rPr>
          <w:delText>performance</w:delText>
        </w:r>
        <w:r w:rsidR="00197163" w:rsidDel="005620A9">
          <w:rPr>
            <w:rFonts w:ascii="Verdana" w:hAnsi="Verdana"/>
            <w:sz w:val="22"/>
            <w:szCs w:val="22"/>
          </w:rPr>
          <w:delText xml:space="preserve"> </w:delText>
        </w:r>
      </w:del>
      <w:del w:id="12" w:author="Mehdi Sadeghi" w:date="2024-04-26T12:43:00Z">
        <w:r w:rsidR="00197163" w:rsidDel="005620A9">
          <w:rPr>
            <w:rFonts w:ascii="Verdana" w:hAnsi="Verdana"/>
            <w:sz w:val="22"/>
            <w:szCs w:val="22"/>
          </w:rPr>
          <w:delText>for LS</w:delText>
        </w:r>
      </w:del>
      <w:del w:id="13" w:author="Mehdi Sadeghi" w:date="2024-04-25T14:15:00Z">
        <w:r w:rsidR="00197163" w:rsidDel="005E1905">
          <w:rPr>
            <w:rFonts w:ascii="Verdana" w:hAnsi="Verdana"/>
            <w:sz w:val="22"/>
            <w:szCs w:val="22"/>
          </w:rPr>
          <w:delText>R</w:delText>
        </w:r>
      </w:del>
      <w:del w:id="14" w:author="Mehdi Sadeghi" w:date="2024-04-26T12:43:00Z">
        <w:r w:rsidR="00197163" w:rsidDel="005620A9">
          <w:rPr>
            <w:rFonts w:ascii="Verdana" w:hAnsi="Verdana"/>
            <w:sz w:val="22"/>
            <w:szCs w:val="22"/>
          </w:rPr>
          <w:delText>M NN model while SMOTE add ~2% accuracy to LLaMA model</w:delText>
        </w:r>
        <w:r w:rsidR="00026CC8" w:rsidDel="005620A9">
          <w:rPr>
            <w:rFonts w:ascii="Verdana" w:hAnsi="Verdana"/>
            <w:sz w:val="22"/>
            <w:szCs w:val="22"/>
          </w:rPr>
          <w:delText>.</w:delText>
        </w:r>
      </w:del>
      <w:ins w:id="15" w:author="Mehdi Sadeghi" w:date="2024-04-25T15:11:00Z">
        <w:r w:rsidR="00FA5B8F">
          <w:rPr>
            <w:rFonts w:ascii="Verdana" w:hAnsi="Verdana"/>
            <w:sz w:val="22"/>
            <w:szCs w:val="22"/>
          </w:rPr>
          <w:t xml:space="preserve"> </w:t>
        </w:r>
      </w:ins>
    </w:p>
    <w:p w14:paraId="57DD1208" w14:textId="5709A5A8" w:rsidR="005E1905" w:rsidRDefault="005E1905" w:rsidP="00817405">
      <w:pPr>
        <w:jc w:val="both"/>
        <w:rPr>
          <w:rFonts w:ascii="Verdana" w:hAnsi="Verdana"/>
          <w:sz w:val="22"/>
          <w:szCs w:val="22"/>
        </w:rPr>
      </w:pPr>
    </w:p>
    <w:p w14:paraId="1F3FB1B2" w14:textId="5F9D2839" w:rsidR="0054193E" w:rsidRDefault="0054193E" w:rsidP="000A6C51">
      <w:pPr>
        <w:rPr>
          <w:rFonts w:ascii="Verdana" w:hAnsi="Verdana"/>
          <w:b/>
          <w:bCs/>
          <w:sz w:val="22"/>
          <w:szCs w:val="22"/>
        </w:rPr>
      </w:pPr>
    </w:p>
    <w:p w14:paraId="17E0D3A4" w14:textId="5C2C4F86" w:rsidR="006C2F0F" w:rsidRDefault="006C2F0F" w:rsidP="006C2F0F">
      <w:pPr>
        <w:pStyle w:val="Caption"/>
        <w:keepNext/>
        <w:jc w:val="center"/>
      </w:pPr>
      <w:r>
        <w:t xml:space="preserve">Table </w:t>
      </w:r>
      <w:r w:rsidR="005620A9">
        <w:fldChar w:fldCharType="begin"/>
      </w:r>
      <w:r w:rsidR="005620A9">
        <w:instrText xml:space="preserve"> SEQ Table \* ARABIC </w:instrText>
      </w:r>
      <w:r w:rsidR="005620A9">
        <w:fldChar w:fldCharType="separate"/>
      </w:r>
      <w:r>
        <w:rPr>
          <w:noProof/>
        </w:rPr>
        <w:t>2</w:t>
      </w:r>
      <w:r w:rsidR="005620A9">
        <w:rPr>
          <w:noProof/>
        </w:rPr>
        <w:fldChar w:fldCharType="end"/>
      </w:r>
      <w:r>
        <w:t xml:space="preserve"> </w:t>
      </w:r>
      <w:r w:rsidRPr="00631CA5">
        <w:t>Effect of oversampling on model performance</w:t>
      </w:r>
    </w:p>
    <w:tbl>
      <w:tblPr>
        <w:tblStyle w:val="TableGrid"/>
        <w:tblW w:w="0" w:type="auto"/>
        <w:jc w:val="center"/>
        <w:tblLayout w:type="fixed"/>
        <w:tblLook w:val="04A0" w:firstRow="1" w:lastRow="0" w:firstColumn="1" w:lastColumn="0" w:noHBand="0" w:noVBand="1"/>
        <w:tblPrChange w:id="16" w:author="Mehdi Sadeghi" w:date="2024-04-25T14:58:00Z">
          <w:tblPr>
            <w:tblStyle w:val="TableGrid"/>
            <w:tblW w:w="0" w:type="auto"/>
            <w:tblLayout w:type="fixed"/>
            <w:tblLook w:val="04A0" w:firstRow="1" w:lastRow="0" w:firstColumn="1" w:lastColumn="0" w:noHBand="0" w:noVBand="1"/>
          </w:tblPr>
        </w:tblPrChange>
      </w:tblPr>
      <w:tblGrid>
        <w:gridCol w:w="1058"/>
        <w:gridCol w:w="1907"/>
        <w:gridCol w:w="1260"/>
        <w:gridCol w:w="1890"/>
        <w:gridCol w:w="1350"/>
        <w:gridCol w:w="1620"/>
        <w:gridCol w:w="1530"/>
        <w:tblGridChange w:id="17">
          <w:tblGrid>
            <w:gridCol w:w="1058"/>
            <w:gridCol w:w="1277"/>
            <w:gridCol w:w="1170"/>
            <w:gridCol w:w="1620"/>
            <w:gridCol w:w="1170"/>
            <w:gridCol w:w="900"/>
            <w:gridCol w:w="810"/>
          </w:tblGrid>
        </w:tblGridChange>
      </w:tblGrid>
      <w:tr w:rsidR="00EC0A62" w:rsidRPr="00EC0A62" w14:paraId="335018DF" w14:textId="42EDE7C6" w:rsidTr="00EC0A62">
        <w:trPr>
          <w:trHeight w:val="501"/>
          <w:jc w:val="center"/>
          <w:trPrChange w:id="18" w:author="Mehdi Sadeghi" w:date="2024-04-25T14:58:00Z">
            <w:trPr>
              <w:trHeight w:val="501"/>
            </w:trPr>
          </w:trPrChange>
        </w:trPr>
        <w:tc>
          <w:tcPr>
            <w:tcW w:w="1058" w:type="dxa"/>
            <w:tcPrChange w:id="19" w:author="Mehdi Sadeghi" w:date="2024-04-25T14:58:00Z">
              <w:tcPr>
                <w:tcW w:w="1058" w:type="dxa"/>
              </w:tcPr>
            </w:tcPrChange>
          </w:tcPr>
          <w:p w14:paraId="10B60DD7" w14:textId="6330CC53" w:rsidR="00EC0A62" w:rsidRPr="00EC0A62" w:rsidRDefault="00EC0A62">
            <w:pPr>
              <w:jc w:val="center"/>
              <w:rPr>
                <w:rFonts w:ascii="Verdana" w:hAnsi="Verdana"/>
                <w:b/>
                <w:bCs/>
                <w:sz w:val="20"/>
                <w:szCs w:val="22"/>
                <w:rPrChange w:id="20" w:author="Mehdi Sadeghi" w:date="2024-04-25T14:57:00Z">
                  <w:rPr>
                    <w:rFonts w:ascii="Verdana" w:hAnsi="Verdana"/>
                    <w:b/>
                    <w:bCs/>
                    <w:sz w:val="22"/>
                    <w:szCs w:val="22"/>
                  </w:rPr>
                </w:rPrChange>
              </w:rPr>
              <w:pPrChange w:id="21" w:author="Mehdi Sadeghi" w:date="2024-04-25T14:20:00Z">
                <w:pPr/>
              </w:pPrChange>
            </w:pPr>
            <w:r w:rsidRPr="00EC0A62">
              <w:rPr>
                <w:rFonts w:ascii="Verdana" w:hAnsi="Verdana"/>
                <w:b/>
                <w:bCs/>
                <w:sz w:val="20"/>
                <w:szCs w:val="22"/>
                <w:rPrChange w:id="22" w:author="Mehdi Sadeghi" w:date="2024-04-25T14:57:00Z">
                  <w:rPr>
                    <w:rFonts w:ascii="Verdana" w:hAnsi="Verdana"/>
                    <w:b/>
                    <w:bCs/>
                    <w:sz w:val="22"/>
                    <w:szCs w:val="22"/>
                  </w:rPr>
                </w:rPrChange>
              </w:rPr>
              <w:t>Model</w:t>
            </w:r>
          </w:p>
        </w:tc>
        <w:tc>
          <w:tcPr>
            <w:tcW w:w="1907" w:type="dxa"/>
            <w:tcPrChange w:id="23" w:author="Mehdi Sadeghi" w:date="2024-04-25T14:58:00Z">
              <w:tcPr>
                <w:tcW w:w="1277" w:type="dxa"/>
              </w:tcPr>
            </w:tcPrChange>
          </w:tcPr>
          <w:p w14:paraId="333DABDA" w14:textId="5EF6106A" w:rsidR="00EC0A62" w:rsidRPr="00EC0A62" w:rsidRDefault="00EC0A62">
            <w:pPr>
              <w:jc w:val="center"/>
              <w:rPr>
                <w:rFonts w:ascii="Verdana" w:hAnsi="Verdana"/>
                <w:b/>
                <w:bCs/>
                <w:sz w:val="20"/>
                <w:szCs w:val="22"/>
                <w:rPrChange w:id="24" w:author="Mehdi Sadeghi" w:date="2024-04-25T14:57:00Z">
                  <w:rPr>
                    <w:rFonts w:ascii="Verdana" w:hAnsi="Verdana"/>
                    <w:b/>
                    <w:bCs/>
                    <w:sz w:val="22"/>
                    <w:szCs w:val="22"/>
                  </w:rPr>
                </w:rPrChange>
              </w:rPr>
              <w:pPrChange w:id="25" w:author="Mehdi Sadeghi" w:date="2024-04-25T14:20:00Z">
                <w:pPr/>
              </w:pPrChange>
            </w:pPr>
            <w:r w:rsidRPr="00EC0A62">
              <w:rPr>
                <w:rFonts w:ascii="Verdana" w:hAnsi="Verdana"/>
                <w:b/>
                <w:bCs/>
                <w:sz w:val="20"/>
                <w:szCs w:val="22"/>
                <w:rPrChange w:id="26" w:author="Mehdi Sadeghi" w:date="2024-04-25T14:57:00Z">
                  <w:rPr>
                    <w:rFonts w:ascii="Verdana" w:hAnsi="Verdana"/>
                    <w:b/>
                    <w:bCs/>
                    <w:sz w:val="22"/>
                    <w:szCs w:val="22"/>
                  </w:rPr>
                </w:rPrChange>
              </w:rPr>
              <w:t>Balancing Technique</w:t>
            </w:r>
          </w:p>
        </w:tc>
        <w:tc>
          <w:tcPr>
            <w:tcW w:w="1260" w:type="dxa"/>
            <w:tcPrChange w:id="27" w:author="Mehdi Sadeghi" w:date="2024-04-25T14:58:00Z">
              <w:tcPr>
                <w:tcW w:w="1170" w:type="dxa"/>
              </w:tcPr>
            </w:tcPrChange>
          </w:tcPr>
          <w:p w14:paraId="5FF68D41" w14:textId="5F872086" w:rsidR="00EC0A62" w:rsidRPr="00EC0A62" w:rsidRDefault="00EC0A62">
            <w:pPr>
              <w:jc w:val="center"/>
              <w:rPr>
                <w:rFonts w:ascii="Verdana" w:hAnsi="Verdana"/>
                <w:b/>
                <w:bCs/>
                <w:sz w:val="20"/>
                <w:szCs w:val="22"/>
                <w:rPrChange w:id="28" w:author="Mehdi Sadeghi" w:date="2024-04-25T14:57:00Z">
                  <w:rPr>
                    <w:rFonts w:ascii="Verdana" w:hAnsi="Verdana"/>
                    <w:b/>
                    <w:bCs/>
                    <w:sz w:val="22"/>
                    <w:szCs w:val="22"/>
                  </w:rPr>
                </w:rPrChange>
              </w:rPr>
              <w:pPrChange w:id="29" w:author="Mehdi Sadeghi" w:date="2024-04-25T14:20:00Z">
                <w:pPr/>
              </w:pPrChange>
            </w:pPr>
            <w:r w:rsidRPr="00EC0A62">
              <w:rPr>
                <w:rFonts w:ascii="Verdana" w:hAnsi="Verdana"/>
                <w:b/>
                <w:bCs/>
                <w:sz w:val="20"/>
                <w:szCs w:val="22"/>
                <w:rPrChange w:id="30" w:author="Mehdi Sadeghi" w:date="2024-04-25T14:57:00Z">
                  <w:rPr>
                    <w:rFonts w:ascii="Verdana" w:hAnsi="Verdana"/>
                    <w:b/>
                    <w:bCs/>
                    <w:sz w:val="22"/>
                    <w:szCs w:val="22"/>
                  </w:rPr>
                </w:rPrChange>
              </w:rPr>
              <w:t>Accuracy</w:t>
            </w:r>
          </w:p>
        </w:tc>
        <w:tc>
          <w:tcPr>
            <w:tcW w:w="1890" w:type="dxa"/>
            <w:tcPrChange w:id="31" w:author="Mehdi Sadeghi" w:date="2024-04-25T14:58:00Z">
              <w:tcPr>
                <w:tcW w:w="1620" w:type="dxa"/>
              </w:tcPr>
            </w:tcPrChange>
          </w:tcPr>
          <w:p w14:paraId="1CF243D9" w14:textId="6C2DFB71" w:rsidR="00EC0A62" w:rsidRPr="00EC0A62" w:rsidRDefault="00EC0A62">
            <w:pPr>
              <w:jc w:val="center"/>
              <w:rPr>
                <w:rFonts w:ascii="Verdana" w:hAnsi="Verdana"/>
                <w:b/>
                <w:bCs/>
                <w:sz w:val="20"/>
                <w:szCs w:val="22"/>
                <w:rPrChange w:id="32" w:author="Mehdi Sadeghi" w:date="2024-04-25T14:57:00Z">
                  <w:rPr>
                    <w:rFonts w:ascii="Verdana" w:hAnsi="Verdana"/>
                    <w:b/>
                    <w:bCs/>
                    <w:sz w:val="22"/>
                    <w:szCs w:val="22"/>
                  </w:rPr>
                </w:rPrChange>
              </w:rPr>
              <w:pPrChange w:id="33" w:author="Mehdi Sadeghi" w:date="2024-04-25T14:20:00Z">
                <w:pPr/>
              </w:pPrChange>
            </w:pPr>
            <w:r w:rsidRPr="00EC0A62">
              <w:rPr>
                <w:rFonts w:ascii="Verdana" w:hAnsi="Verdana"/>
                <w:b/>
                <w:bCs/>
                <w:sz w:val="20"/>
                <w:szCs w:val="22"/>
                <w:rPrChange w:id="34" w:author="Mehdi Sadeghi" w:date="2024-04-25T14:57:00Z">
                  <w:rPr>
                    <w:rFonts w:ascii="Verdana" w:hAnsi="Verdana"/>
                    <w:b/>
                    <w:bCs/>
                    <w:sz w:val="22"/>
                    <w:szCs w:val="22"/>
                  </w:rPr>
                </w:rPrChange>
              </w:rPr>
              <w:t>Accuracy Improvement</w:t>
            </w:r>
          </w:p>
        </w:tc>
        <w:tc>
          <w:tcPr>
            <w:tcW w:w="1350" w:type="dxa"/>
            <w:tcPrChange w:id="35" w:author="Mehdi Sadeghi" w:date="2024-04-25T14:58:00Z">
              <w:tcPr>
                <w:tcW w:w="1170" w:type="dxa"/>
              </w:tcPr>
            </w:tcPrChange>
          </w:tcPr>
          <w:p w14:paraId="1095E642" w14:textId="4DBE69EB" w:rsidR="00EC0A62" w:rsidRPr="00EC0A62" w:rsidRDefault="00EC0A62">
            <w:pPr>
              <w:jc w:val="center"/>
              <w:rPr>
                <w:rFonts w:ascii="Verdana" w:hAnsi="Verdana"/>
                <w:b/>
                <w:bCs/>
                <w:sz w:val="20"/>
                <w:szCs w:val="22"/>
                <w:rPrChange w:id="36" w:author="Mehdi Sadeghi" w:date="2024-04-25T14:57:00Z">
                  <w:rPr>
                    <w:rFonts w:ascii="Verdana" w:hAnsi="Verdana"/>
                    <w:b/>
                    <w:bCs/>
                    <w:sz w:val="22"/>
                    <w:szCs w:val="22"/>
                  </w:rPr>
                </w:rPrChange>
              </w:rPr>
              <w:pPrChange w:id="37" w:author="Mehdi Sadeghi" w:date="2024-04-25T14:20:00Z">
                <w:pPr/>
              </w:pPrChange>
            </w:pPr>
            <w:r w:rsidRPr="00EC0A62">
              <w:rPr>
                <w:rFonts w:ascii="Verdana" w:hAnsi="Verdana"/>
                <w:b/>
                <w:bCs/>
                <w:sz w:val="20"/>
                <w:szCs w:val="22"/>
                <w:rPrChange w:id="38" w:author="Mehdi Sadeghi" w:date="2024-04-25T14:57:00Z">
                  <w:rPr>
                    <w:rFonts w:ascii="Verdana" w:hAnsi="Verdana"/>
                    <w:b/>
                    <w:bCs/>
                    <w:sz w:val="22"/>
                    <w:szCs w:val="22"/>
                  </w:rPr>
                </w:rPrChange>
              </w:rPr>
              <w:t>Precision</w:t>
            </w:r>
          </w:p>
        </w:tc>
        <w:tc>
          <w:tcPr>
            <w:tcW w:w="1620" w:type="dxa"/>
            <w:tcPrChange w:id="39" w:author="Mehdi Sadeghi" w:date="2024-04-25T14:58:00Z">
              <w:tcPr>
                <w:tcW w:w="900" w:type="dxa"/>
              </w:tcPr>
            </w:tcPrChange>
          </w:tcPr>
          <w:p w14:paraId="61AF3E2D" w14:textId="4455AAD2" w:rsidR="00EC0A62" w:rsidRPr="00EC0A62" w:rsidRDefault="00EC0A62">
            <w:pPr>
              <w:jc w:val="center"/>
              <w:rPr>
                <w:rFonts w:ascii="Verdana" w:hAnsi="Verdana"/>
                <w:b/>
                <w:bCs/>
                <w:sz w:val="20"/>
                <w:szCs w:val="22"/>
                <w:rPrChange w:id="40" w:author="Mehdi Sadeghi" w:date="2024-04-25T14:57:00Z">
                  <w:rPr>
                    <w:rFonts w:ascii="Verdana" w:hAnsi="Verdana"/>
                    <w:b/>
                    <w:bCs/>
                    <w:sz w:val="22"/>
                    <w:szCs w:val="22"/>
                  </w:rPr>
                </w:rPrChange>
              </w:rPr>
              <w:pPrChange w:id="41" w:author="Mehdi Sadeghi" w:date="2024-04-25T14:20:00Z">
                <w:pPr/>
              </w:pPrChange>
            </w:pPr>
            <w:r w:rsidRPr="00EC0A62">
              <w:rPr>
                <w:rFonts w:ascii="Verdana" w:hAnsi="Verdana"/>
                <w:b/>
                <w:bCs/>
                <w:sz w:val="20"/>
                <w:szCs w:val="22"/>
                <w:rPrChange w:id="42" w:author="Mehdi Sadeghi" w:date="2024-04-25T14:57:00Z">
                  <w:rPr>
                    <w:rFonts w:ascii="Verdana" w:hAnsi="Verdana"/>
                    <w:b/>
                    <w:bCs/>
                    <w:sz w:val="22"/>
                    <w:szCs w:val="22"/>
                  </w:rPr>
                </w:rPrChange>
              </w:rPr>
              <w:t>Recall</w:t>
            </w:r>
          </w:p>
        </w:tc>
        <w:tc>
          <w:tcPr>
            <w:tcW w:w="1530" w:type="dxa"/>
            <w:tcPrChange w:id="43" w:author="Mehdi Sadeghi" w:date="2024-04-25T14:58:00Z">
              <w:tcPr>
                <w:tcW w:w="810" w:type="dxa"/>
              </w:tcPr>
            </w:tcPrChange>
          </w:tcPr>
          <w:p w14:paraId="1AF13A23" w14:textId="59C7FBC3" w:rsidR="00EC0A62" w:rsidRPr="00EC0A62" w:rsidRDefault="00EC0A62">
            <w:pPr>
              <w:jc w:val="center"/>
              <w:rPr>
                <w:rFonts w:ascii="Verdana" w:hAnsi="Verdana"/>
                <w:b/>
                <w:bCs/>
                <w:sz w:val="20"/>
                <w:szCs w:val="22"/>
                <w:rPrChange w:id="44" w:author="Mehdi Sadeghi" w:date="2024-04-25T14:57:00Z">
                  <w:rPr>
                    <w:rFonts w:ascii="Verdana" w:hAnsi="Verdana"/>
                    <w:b/>
                    <w:bCs/>
                    <w:sz w:val="22"/>
                    <w:szCs w:val="22"/>
                  </w:rPr>
                </w:rPrChange>
              </w:rPr>
              <w:pPrChange w:id="45" w:author="Mehdi Sadeghi" w:date="2024-04-25T14:20:00Z">
                <w:pPr/>
              </w:pPrChange>
            </w:pPr>
            <w:r w:rsidRPr="00EC0A62">
              <w:rPr>
                <w:rFonts w:ascii="Verdana" w:hAnsi="Verdana"/>
                <w:b/>
                <w:bCs/>
                <w:sz w:val="20"/>
                <w:szCs w:val="22"/>
                <w:rPrChange w:id="46" w:author="Mehdi Sadeghi" w:date="2024-04-25T14:57:00Z">
                  <w:rPr>
                    <w:rFonts w:ascii="Verdana" w:hAnsi="Verdana"/>
                    <w:b/>
                    <w:bCs/>
                    <w:sz w:val="22"/>
                    <w:szCs w:val="22"/>
                  </w:rPr>
                </w:rPrChange>
              </w:rPr>
              <w:t>F1-score</w:t>
            </w:r>
          </w:p>
        </w:tc>
      </w:tr>
      <w:tr w:rsidR="00EC0A62" w:rsidRPr="00EC0A62" w14:paraId="1F321347" w14:textId="3903D08F" w:rsidTr="00EC0A62">
        <w:trPr>
          <w:trHeight w:val="513"/>
          <w:jc w:val="center"/>
          <w:trPrChange w:id="47" w:author="Mehdi Sadeghi" w:date="2024-04-25T14:58:00Z">
            <w:trPr>
              <w:trHeight w:val="513"/>
            </w:trPr>
          </w:trPrChange>
        </w:trPr>
        <w:tc>
          <w:tcPr>
            <w:tcW w:w="1058" w:type="dxa"/>
            <w:tcPrChange w:id="48" w:author="Mehdi Sadeghi" w:date="2024-04-25T14:58:00Z">
              <w:tcPr>
                <w:tcW w:w="1058" w:type="dxa"/>
              </w:tcPr>
            </w:tcPrChange>
          </w:tcPr>
          <w:p w14:paraId="22D6F9C8" w14:textId="12DD8A11" w:rsidR="00EC0A62" w:rsidRPr="00EC0A62" w:rsidRDefault="00EC0A62">
            <w:pPr>
              <w:jc w:val="center"/>
              <w:rPr>
                <w:rFonts w:ascii="Verdana" w:hAnsi="Verdana"/>
                <w:sz w:val="20"/>
                <w:szCs w:val="22"/>
                <w:rPrChange w:id="49" w:author="Mehdi Sadeghi" w:date="2024-04-25T14:57:00Z">
                  <w:rPr>
                    <w:rFonts w:ascii="Verdana" w:hAnsi="Verdana"/>
                    <w:sz w:val="22"/>
                    <w:szCs w:val="22"/>
                  </w:rPr>
                </w:rPrChange>
              </w:rPr>
              <w:pPrChange w:id="50" w:author="Mehdi Sadeghi" w:date="2024-04-25T14:58:00Z">
                <w:pPr/>
              </w:pPrChange>
            </w:pPr>
            <w:r w:rsidRPr="00EC0A62">
              <w:rPr>
                <w:rFonts w:ascii="Verdana" w:hAnsi="Verdana"/>
                <w:sz w:val="20"/>
                <w:szCs w:val="22"/>
                <w:rPrChange w:id="51" w:author="Mehdi Sadeghi" w:date="2024-04-25T14:57:00Z">
                  <w:rPr>
                    <w:rFonts w:ascii="Verdana" w:hAnsi="Verdana"/>
                    <w:sz w:val="22"/>
                    <w:szCs w:val="22"/>
                  </w:rPr>
                </w:rPrChange>
              </w:rPr>
              <w:t>LSTM NN</w:t>
            </w:r>
          </w:p>
        </w:tc>
        <w:tc>
          <w:tcPr>
            <w:tcW w:w="1907" w:type="dxa"/>
            <w:tcPrChange w:id="52" w:author="Mehdi Sadeghi" w:date="2024-04-25T14:58:00Z">
              <w:tcPr>
                <w:tcW w:w="1277" w:type="dxa"/>
              </w:tcPr>
            </w:tcPrChange>
          </w:tcPr>
          <w:p w14:paraId="2C392E2C" w14:textId="5DF11E23" w:rsidR="00EC0A62" w:rsidRPr="00EC0A62" w:rsidRDefault="00EC0A62">
            <w:pPr>
              <w:jc w:val="center"/>
              <w:rPr>
                <w:rFonts w:ascii="Verdana" w:hAnsi="Verdana"/>
                <w:b/>
                <w:bCs/>
                <w:sz w:val="20"/>
                <w:szCs w:val="22"/>
                <w:rPrChange w:id="53" w:author="Mehdi Sadeghi" w:date="2024-04-25T14:57:00Z">
                  <w:rPr>
                    <w:rFonts w:ascii="Verdana" w:hAnsi="Verdana"/>
                    <w:b/>
                    <w:bCs/>
                    <w:sz w:val="22"/>
                    <w:szCs w:val="22"/>
                  </w:rPr>
                </w:rPrChange>
              </w:rPr>
              <w:pPrChange w:id="54" w:author="Mehdi Sadeghi" w:date="2024-04-25T14:58:00Z">
                <w:pPr/>
              </w:pPrChange>
            </w:pPr>
            <w:r w:rsidRPr="00EC0A62">
              <w:rPr>
                <w:rFonts w:ascii="Verdana" w:hAnsi="Verdana"/>
                <w:sz w:val="20"/>
                <w:szCs w:val="22"/>
                <w:rPrChange w:id="55" w:author="Mehdi Sadeghi" w:date="2024-04-25T14:57:00Z">
                  <w:rPr>
                    <w:rFonts w:ascii="Verdana" w:hAnsi="Verdana"/>
                    <w:sz w:val="22"/>
                    <w:szCs w:val="22"/>
                  </w:rPr>
                </w:rPrChange>
              </w:rPr>
              <w:t>Smote Oversampling</w:t>
            </w:r>
          </w:p>
        </w:tc>
        <w:tc>
          <w:tcPr>
            <w:tcW w:w="1260" w:type="dxa"/>
            <w:tcPrChange w:id="56" w:author="Mehdi Sadeghi" w:date="2024-04-25T14:58:00Z">
              <w:tcPr>
                <w:tcW w:w="1170" w:type="dxa"/>
              </w:tcPr>
            </w:tcPrChange>
          </w:tcPr>
          <w:p w14:paraId="28AD1086" w14:textId="061E194F" w:rsidR="00EC0A62" w:rsidRPr="00EC0A62" w:rsidRDefault="00EC0A62">
            <w:pPr>
              <w:jc w:val="center"/>
              <w:rPr>
                <w:rFonts w:ascii="Verdana" w:hAnsi="Verdana"/>
                <w:b/>
                <w:bCs/>
                <w:sz w:val="20"/>
                <w:szCs w:val="22"/>
                <w:rPrChange w:id="57" w:author="Mehdi Sadeghi" w:date="2024-04-25T14:57:00Z">
                  <w:rPr>
                    <w:rFonts w:ascii="Verdana" w:hAnsi="Verdana"/>
                    <w:b/>
                    <w:bCs/>
                    <w:sz w:val="22"/>
                    <w:szCs w:val="22"/>
                  </w:rPr>
                </w:rPrChange>
              </w:rPr>
              <w:pPrChange w:id="58" w:author="Mehdi Sadeghi" w:date="2024-04-25T14:58:00Z">
                <w:pPr/>
              </w:pPrChange>
            </w:pPr>
            <w:r w:rsidRPr="00EC0A62">
              <w:rPr>
                <w:rFonts w:ascii="Verdana" w:hAnsi="Verdana"/>
                <w:sz w:val="20"/>
                <w:szCs w:val="22"/>
                <w:rPrChange w:id="59" w:author="Mehdi Sadeghi" w:date="2024-04-25T14:57:00Z">
                  <w:rPr>
                    <w:rFonts w:ascii="Verdana" w:hAnsi="Verdana"/>
                    <w:sz w:val="22"/>
                    <w:szCs w:val="22"/>
                  </w:rPr>
                </w:rPrChange>
              </w:rPr>
              <w:t>0.9136</w:t>
            </w:r>
          </w:p>
        </w:tc>
        <w:tc>
          <w:tcPr>
            <w:tcW w:w="1890" w:type="dxa"/>
            <w:tcPrChange w:id="60" w:author="Mehdi Sadeghi" w:date="2024-04-25T14:58:00Z">
              <w:tcPr>
                <w:tcW w:w="1620" w:type="dxa"/>
              </w:tcPr>
            </w:tcPrChange>
          </w:tcPr>
          <w:p w14:paraId="5DFB67F1" w14:textId="6E59DA95" w:rsidR="00EC0A62" w:rsidRPr="00EC0A62" w:rsidRDefault="00EC0A62">
            <w:pPr>
              <w:jc w:val="center"/>
              <w:rPr>
                <w:rFonts w:ascii="Verdana" w:hAnsi="Verdana"/>
                <w:sz w:val="20"/>
                <w:szCs w:val="22"/>
                <w:rPrChange w:id="61" w:author="Mehdi Sadeghi" w:date="2024-04-25T14:57:00Z">
                  <w:rPr>
                    <w:rFonts w:ascii="Verdana" w:hAnsi="Verdana"/>
                    <w:sz w:val="22"/>
                    <w:szCs w:val="22"/>
                  </w:rPr>
                </w:rPrChange>
              </w:rPr>
              <w:pPrChange w:id="62" w:author="Mehdi Sadeghi" w:date="2024-04-25T14:58:00Z">
                <w:pPr/>
              </w:pPrChange>
            </w:pPr>
            <w:r w:rsidRPr="00EC0A62">
              <w:rPr>
                <w:rFonts w:ascii="Verdana" w:hAnsi="Verdana"/>
                <w:sz w:val="20"/>
                <w:szCs w:val="22"/>
                <w:rPrChange w:id="63" w:author="Mehdi Sadeghi" w:date="2024-04-25T14:57:00Z">
                  <w:rPr>
                    <w:rFonts w:ascii="Verdana" w:hAnsi="Verdana"/>
                    <w:sz w:val="22"/>
                    <w:szCs w:val="22"/>
                  </w:rPr>
                </w:rPrChange>
              </w:rPr>
              <w:t>No</w:t>
            </w:r>
          </w:p>
        </w:tc>
        <w:tc>
          <w:tcPr>
            <w:tcW w:w="1350" w:type="dxa"/>
            <w:tcPrChange w:id="64" w:author="Mehdi Sadeghi" w:date="2024-04-25T14:58:00Z">
              <w:tcPr>
                <w:tcW w:w="1170" w:type="dxa"/>
              </w:tcPr>
            </w:tcPrChange>
          </w:tcPr>
          <w:p w14:paraId="125FA38C" w14:textId="30057F8F" w:rsidR="00EC0A62" w:rsidRPr="00EC0A62" w:rsidRDefault="00EC0A62">
            <w:pPr>
              <w:jc w:val="center"/>
              <w:rPr>
                <w:rFonts w:ascii="Verdana" w:hAnsi="Verdana"/>
                <w:b/>
                <w:bCs/>
                <w:sz w:val="20"/>
                <w:szCs w:val="22"/>
                <w:rPrChange w:id="65" w:author="Mehdi Sadeghi" w:date="2024-04-25T14:57:00Z">
                  <w:rPr>
                    <w:rFonts w:ascii="Verdana" w:hAnsi="Verdana"/>
                    <w:b/>
                    <w:bCs/>
                    <w:sz w:val="22"/>
                    <w:szCs w:val="22"/>
                  </w:rPr>
                </w:rPrChange>
              </w:rPr>
              <w:pPrChange w:id="66" w:author="Mehdi Sadeghi" w:date="2024-04-25T14:58:00Z">
                <w:pPr/>
              </w:pPrChange>
            </w:pPr>
            <w:r w:rsidRPr="00EC0A62">
              <w:rPr>
                <w:rFonts w:ascii="Verdana" w:hAnsi="Verdana"/>
                <w:sz w:val="20"/>
                <w:szCs w:val="22"/>
                <w:rPrChange w:id="67" w:author="Mehdi Sadeghi" w:date="2024-04-25T14:57:00Z">
                  <w:rPr>
                    <w:rFonts w:ascii="Verdana" w:hAnsi="Verdana"/>
                    <w:sz w:val="22"/>
                    <w:szCs w:val="22"/>
                  </w:rPr>
                </w:rPrChange>
              </w:rPr>
              <w:t>0.92</w:t>
            </w:r>
          </w:p>
        </w:tc>
        <w:tc>
          <w:tcPr>
            <w:tcW w:w="1620" w:type="dxa"/>
            <w:tcPrChange w:id="68" w:author="Mehdi Sadeghi" w:date="2024-04-25T14:58:00Z">
              <w:tcPr>
                <w:tcW w:w="900" w:type="dxa"/>
              </w:tcPr>
            </w:tcPrChange>
          </w:tcPr>
          <w:p w14:paraId="7A11F48B" w14:textId="4273EB55" w:rsidR="00EC0A62" w:rsidRPr="00EC0A62" w:rsidRDefault="00EC0A62">
            <w:pPr>
              <w:jc w:val="center"/>
              <w:rPr>
                <w:rFonts w:ascii="Verdana" w:hAnsi="Verdana"/>
                <w:b/>
                <w:bCs/>
                <w:sz w:val="20"/>
                <w:szCs w:val="22"/>
                <w:rPrChange w:id="69" w:author="Mehdi Sadeghi" w:date="2024-04-25T14:57:00Z">
                  <w:rPr>
                    <w:rFonts w:ascii="Verdana" w:hAnsi="Verdana"/>
                    <w:b/>
                    <w:bCs/>
                    <w:sz w:val="22"/>
                    <w:szCs w:val="22"/>
                  </w:rPr>
                </w:rPrChange>
              </w:rPr>
              <w:pPrChange w:id="70" w:author="Mehdi Sadeghi" w:date="2024-04-25T14:58:00Z">
                <w:pPr/>
              </w:pPrChange>
            </w:pPr>
            <w:r w:rsidRPr="00EC0A62">
              <w:rPr>
                <w:rFonts w:ascii="Verdana" w:hAnsi="Verdana"/>
                <w:sz w:val="20"/>
                <w:szCs w:val="22"/>
                <w:rPrChange w:id="71" w:author="Mehdi Sadeghi" w:date="2024-04-25T14:57:00Z">
                  <w:rPr>
                    <w:rFonts w:ascii="Verdana" w:hAnsi="Verdana"/>
                    <w:sz w:val="22"/>
                    <w:szCs w:val="22"/>
                  </w:rPr>
                </w:rPrChange>
              </w:rPr>
              <w:t>0.91</w:t>
            </w:r>
          </w:p>
        </w:tc>
        <w:tc>
          <w:tcPr>
            <w:tcW w:w="1530" w:type="dxa"/>
            <w:tcPrChange w:id="72" w:author="Mehdi Sadeghi" w:date="2024-04-25T14:58:00Z">
              <w:tcPr>
                <w:tcW w:w="810" w:type="dxa"/>
              </w:tcPr>
            </w:tcPrChange>
          </w:tcPr>
          <w:p w14:paraId="1DDF6BAA" w14:textId="7417FCC2" w:rsidR="00EC0A62" w:rsidRPr="00EC0A62" w:rsidRDefault="00EC0A62">
            <w:pPr>
              <w:jc w:val="center"/>
              <w:rPr>
                <w:rFonts w:ascii="Verdana" w:hAnsi="Verdana"/>
                <w:b/>
                <w:bCs/>
                <w:sz w:val="20"/>
                <w:szCs w:val="22"/>
                <w:rPrChange w:id="73" w:author="Mehdi Sadeghi" w:date="2024-04-25T14:57:00Z">
                  <w:rPr>
                    <w:rFonts w:ascii="Verdana" w:hAnsi="Verdana"/>
                    <w:b/>
                    <w:bCs/>
                    <w:sz w:val="22"/>
                    <w:szCs w:val="22"/>
                  </w:rPr>
                </w:rPrChange>
              </w:rPr>
              <w:pPrChange w:id="74" w:author="Mehdi Sadeghi" w:date="2024-04-25T14:58:00Z">
                <w:pPr/>
              </w:pPrChange>
            </w:pPr>
            <w:r w:rsidRPr="00EC0A62">
              <w:rPr>
                <w:rFonts w:ascii="Verdana" w:hAnsi="Verdana"/>
                <w:sz w:val="20"/>
                <w:szCs w:val="22"/>
                <w:rPrChange w:id="75" w:author="Mehdi Sadeghi" w:date="2024-04-25T14:57:00Z">
                  <w:rPr>
                    <w:rFonts w:ascii="Verdana" w:hAnsi="Verdana"/>
                    <w:sz w:val="22"/>
                    <w:szCs w:val="22"/>
                  </w:rPr>
                </w:rPrChange>
              </w:rPr>
              <w:t>0.92</w:t>
            </w:r>
          </w:p>
        </w:tc>
      </w:tr>
      <w:tr w:rsidR="00EC0A62" w:rsidRPr="00EC0A62" w14:paraId="2493311A" w14:textId="22182FB4" w:rsidTr="00EC0A62">
        <w:trPr>
          <w:trHeight w:val="501"/>
          <w:jc w:val="center"/>
          <w:trPrChange w:id="76" w:author="Mehdi Sadeghi" w:date="2024-04-25T14:58:00Z">
            <w:trPr>
              <w:trHeight w:val="501"/>
            </w:trPr>
          </w:trPrChange>
        </w:trPr>
        <w:tc>
          <w:tcPr>
            <w:tcW w:w="1058" w:type="dxa"/>
            <w:tcPrChange w:id="77" w:author="Mehdi Sadeghi" w:date="2024-04-25T14:58:00Z">
              <w:tcPr>
                <w:tcW w:w="1058" w:type="dxa"/>
              </w:tcPr>
            </w:tcPrChange>
          </w:tcPr>
          <w:p w14:paraId="5F1A5F4F" w14:textId="6F7FF430" w:rsidR="00EC0A62" w:rsidRPr="00EC0A62" w:rsidRDefault="00EC0A62">
            <w:pPr>
              <w:jc w:val="center"/>
              <w:rPr>
                <w:rFonts w:ascii="Verdana" w:hAnsi="Verdana"/>
                <w:sz w:val="20"/>
                <w:szCs w:val="22"/>
                <w:rPrChange w:id="78" w:author="Mehdi Sadeghi" w:date="2024-04-25T14:57:00Z">
                  <w:rPr>
                    <w:rFonts w:ascii="Verdana" w:hAnsi="Verdana"/>
                    <w:sz w:val="22"/>
                    <w:szCs w:val="22"/>
                  </w:rPr>
                </w:rPrChange>
              </w:rPr>
              <w:pPrChange w:id="79" w:author="Mehdi Sadeghi" w:date="2024-04-25T14:58:00Z">
                <w:pPr/>
              </w:pPrChange>
            </w:pPr>
            <w:r w:rsidRPr="00EC0A62">
              <w:rPr>
                <w:rFonts w:ascii="Verdana" w:hAnsi="Verdana"/>
                <w:sz w:val="20"/>
                <w:szCs w:val="22"/>
                <w:rPrChange w:id="80" w:author="Mehdi Sadeghi" w:date="2024-04-25T14:57:00Z">
                  <w:rPr>
                    <w:rFonts w:ascii="Verdana" w:hAnsi="Verdana"/>
                    <w:sz w:val="22"/>
                    <w:szCs w:val="22"/>
                  </w:rPr>
                </w:rPrChange>
              </w:rPr>
              <w:t>LSTM NN</w:t>
            </w:r>
          </w:p>
        </w:tc>
        <w:tc>
          <w:tcPr>
            <w:tcW w:w="1907" w:type="dxa"/>
            <w:tcPrChange w:id="81" w:author="Mehdi Sadeghi" w:date="2024-04-25T14:58:00Z">
              <w:tcPr>
                <w:tcW w:w="1277" w:type="dxa"/>
              </w:tcPr>
            </w:tcPrChange>
          </w:tcPr>
          <w:p w14:paraId="11C755B5" w14:textId="5748995C" w:rsidR="00EC0A62" w:rsidRPr="00EC0A62" w:rsidRDefault="00EC0A62">
            <w:pPr>
              <w:jc w:val="center"/>
              <w:rPr>
                <w:rFonts w:ascii="Verdana" w:hAnsi="Verdana"/>
                <w:b/>
                <w:bCs/>
                <w:sz w:val="20"/>
                <w:szCs w:val="22"/>
                <w:rPrChange w:id="82" w:author="Mehdi Sadeghi" w:date="2024-04-25T14:57:00Z">
                  <w:rPr>
                    <w:rFonts w:ascii="Verdana" w:hAnsi="Verdana"/>
                    <w:b/>
                    <w:bCs/>
                    <w:sz w:val="22"/>
                    <w:szCs w:val="22"/>
                  </w:rPr>
                </w:rPrChange>
              </w:rPr>
              <w:pPrChange w:id="83" w:author="Mehdi Sadeghi" w:date="2024-04-25T14:58:00Z">
                <w:pPr/>
              </w:pPrChange>
            </w:pPr>
            <w:r w:rsidRPr="00EC0A62">
              <w:rPr>
                <w:rFonts w:ascii="Verdana" w:hAnsi="Verdana"/>
                <w:sz w:val="20"/>
                <w:szCs w:val="22"/>
                <w:rPrChange w:id="84" w:author="Mehdi Sadeghi" w:date="2024-04-25T14:57:00Z">
                  <w:rPr>
                    <w:rFonts w:ascii="Verdana" w:hAnsi="Verdana"/>
                    <w:sz w:val="22"/>
                    <w:szCs w:val="22"/>
                  </w:rPr>
                </w:rPrChange>
              </w:rPr>
              <w:t>Random Oversampling</w:t>
            </w:r>
          </w:p>
        </w:tc>
        <w:tc>
          <w:tcPr>
            <w:tcW w:w="1260" w:type="dxa"/>
            <w:tcPrChange w:id="85" w:author="Mehdi Sadeghi" w:date="2024-04-25T14:58:00Z">
              <w:tcPr>
                <w:tcW w:w="1170" w:type="dxa"/>
              </w:tcPr>
            </w:tcPrChange>
          </w:tcPr>
          <w:p w14:paraId="272FCBD5" w14:textId="17303411" w:rsidR="00EC0A62" w:rsidRPr="00EC0A62" w:rsidRDefault="00EC0A62">
            <w:pPr>
              <w:jc w:val="center"/>
              <w:rPr>
                <w:rFonts w:ascii="Verdana" w:hAnsi="Verdana"/>
                <w:b/>
                <w:bCs/>
                <w:sz w:val="20"/>
                <w:szCs w:val="22"/>
                <w:rPrChange w:id="86" w:author="Mehdi Sadeghi" w:date="2024-04-25T14:57:00Z">
                  <w:rPr>
                    <w:rFonts w:ascii="Verdana" w:hAnsi="Verdana"/>
                    <w:b/>
                    <w:bCs/>
                    <w:sz w:val="22"/>
                    <w:szCs w:val="22"/>
                  </w:rPr>
                </w:rPrChange>
              </w:rPr>
              <w:pPrChange w:id="87" w:author="Mehdi Sadeghi" w:date="2024-04-25T14:58:00Z">
                <w:pPr/>
              </w:pPrChange>
            </w:pPr>
            <w:r w:rsidRPr="00EC0A62">
              <w:rPr>
                <w:rFonts w:ascii="Verdana" w:hAnsi="Verdana"/>
                <w:sz w:val="20"/>
                <w:szCs w:val="22"/>
                <w:rPrChange w:id="88" w:author="Mehdi Sadeghi" w:date="2024-04-25T14:57:00Z">
                  <w:rPr>
                    <w:rFonts w:ascii="Verdana" w:hAnsi="Verdana"/>
                    <w:sz w:val="22"/>
                    <w:szCs w:val="22"/>
                  </w:rPr>
                </w:rPrChange>
              </w:rPr>
              <w:t>0.9308</w:t>
            </w:r>
          </w:p>
        </w:tc>
        <w:tc>
          <w:tcPr>
            <w:tcW w:w="1890" w:type="dxa"/>
            <w:tcPrChange w:id="89" w:author="Mehdi Sadeghi" w:date="2024-04-25T14:58:00Z">
              <w:tcPr>
                <w:tcW w:w="1620" w:type="dxa"/>
              </w:tcPr>
            </w:tcPrChange>
          </w:tcPr>
          <w:p w14:paraId="61B94C83" w14:textId="77777777" w:rsidR="00EC0A62" w:rsidRPr="00EC0A62" w:rsidRDefault="00EC0A62">
            <w:pPr>
              <w:jc w:val="center"/>
              <w:rPr>
                <w:rFonts w:ascii="Verdana" w:hAnsi="Verdana"/>
                <w:sz w:val="20"/>
                <w:szCs w:val="22"/>
                <w:rPrChange w:id="90" w:author="Mehdi Sadeghi" w:date="2024-04-25T14:57:00Z">
                  <w:rPr>
                    <w:rFonts w:ascii="Verdana" w:hAnsi="Verdana"/>
                    <w:sz w:val="22"/>
                    <w:szCs w:val="22"/>
                  </w:rPr>
                </w:rPrChange>
              </w:rPr>
              <w:pPrChange w:id="91" w:author="Mehdi Sadeghi" w:date="2024-04-25T14:58:00Z">
                <w:pPr/>
              </w:pPrChange>
            </w:pPr>
            <w:r w:rsidRPr="00EC0A62">
              <w:rPr>
                <w:rFonts w:ascii="Verdana" w:hAnsi="Verdana"/>
                <w:sz w:val="20"/>
                <w:szCs w:val="22"/>
                <w:rPrChange w:id="92" w:author="Mehdi Sadeghi" w:date="2024-04-25T14:57:00Z">
                  <w:rPr>
                    <w:rFonts w:ascii="Verdana" w:hAnsi="Verdana"/>
                    <w:sz w:val="22"/>
                    <w:szCs w:val="22"/>
                  </w:rPr>
                </w:rPrChange>
              </w:rPr>
              <w:t>Yes</w:t>
            </w:r>
          </w:p>
          <w:p w14:paraId="34EDCBBE" w14:textId="6B2B6CAE" w:rsidR="00EC0A62" w:rsidRPr="00EC0A62" w:rsidRDefault="00EC0A62">
            <w:pPr>
              <w:jc w:val="center"/>
              <w:rPr>
                <w:rFonts w:ascii="Verdana" w:hAnsi="Verdana"/>
                <w:sz w:val="20"/>
                <w:szCs w:val="22"/>
                <w:rPrChange w:id="93" w:author="Mehdi Sadeghi" w:date="2024-04-25T14:57:00Z">
                  <w:rPr>
                    <w:rFonts w:ascii="Verdana" w:hAnsi="Verdana"/>
                    <w:sz w:val="22"/>
                    <w:szCs w:val="22"/>
                  </w:rPr>
                </w:rPrChange>
              </w:rPr>
              <w:pPrChange w:id="94" w:author="Mehdi Sadeghi" w:date="2024-04-25T14:58:00Z">
                <w:pPr/>
              </w:pPrChange>
            </w:pPr>
            <w:r w:rsidRPr="00EC0A62">
              <w:rPr>
                <w:rFonts w:ascii="Verdana" w:hAnsi="Verdana"/>
                <w:sz w:val="20"/>
                <w:szCs w:val="22"/>
                <w:rPrChange w:id="95" w:author="Mehdi Sadeghi" w:date="2024-04-25T14:57:00Z">
                  <w:rPr>
                    <w:rFonts w:ascii="Verdana" w:hAnsi="Verdana"/>
                    <w:sz w:val="22"/>
                    <w:szCs w:val="22"/>
                  </w:rPr>
                </w:rPrChange>
              </w:rPr>
              <w:t>0.0013</w:t>
            </w:r>
          </w:p>
        </w:tc>
        <w:tc>
          <w:tcPr>
            <w:tcW w:w="1350" w:type="dxa"/>
            <w:tcPrChange w:id="96" w:author="Mehdi Sadeghi" w:date="2024-04-25T14:58:00Z">
              <w:tcPr>
                <w:tcW w:w="1170" w:type="dxa"/>
              </w:tcPr>
            </w:tcPrChange>
          </w:tcPr>
          <w:p w14:paraId="6FAB845D" w14:textId="16AE39D8" w:rsidR="00EC0A62" w:rsidRPr="00EC0A62" w:rsidRDefault="00EC0A62">
            <w:pPr>
              <w:jc w:val="center"/>
              <w:rPr>
                <w:rFonts w:ascii="Verdana" w:hAnsi="Verdana"/>
                <w:b/>
                <w:bCs/>
                <w:sz w:val="20"/>
                <w:szCs w:val="22"/>
                <w:rPrChange w:id="97" w:author="Mehdi Sadeghi" w:date="2024-04-25T14:57:00Z">
                  <w:rPr>
                    <w:rFonts w:ascii="Verdana" w:hAnsi="Verdana"/>
                    <w:b/>
                    <w:bCs/>
                    <w:sz w:val="22"/>
                    <w:szCs w:val="22"/>
                  </w:rPr>
                </w:rPrChange>
              </w:rPr>
              <w:pPrChange w:id="98" w:author="Mehdi Sadeghi" w:date="2024-04-25T14:58:00Z">
                <w:pPr/>
              </w:pPrChange>
            </w:pPr>
            <w:r w:rsidRPr="00EC0A62">
              <w:rPr>
                <w:rFonts w:ascii="Verdana" w:hAnsi="Verdana"/>
                <w:sz w:val="20"/>
                <w:szCs w:val="22"/>
                <w:rPrChange w:id="99" w:author="Mehdi Sadeghi" w:date="2024-04-25T14:57:00Z">
                  <w:rPr>
                    <w:rFonts w:ascii="Verdana" w:hAnsi="Verdana"/>
                    <w:sz w:val="22"/>
                    <w:szCs w:val="22"/>
                  </w:rPr>
                </w:rPrChange>
              </w:rPr>
              <w:t>0.94</w:t>
            </w:r>
          </w:p>
        </w:tc>
        <w:tc>
          <w:tcPr>
            <w:tcW w:w="1620" w:type="dxa"/>
            <w:tcPrChange w:id="100" w:author="Mehdi Sadeghi" w:date="2024-04-25T14:58:00Z">
              <w:tcPr>
                <w:tcW w:w="900" w:type="dxa"/>
              </w:tcPr>
            </w:tcPrChange>
          </w:tcPr>
          <w:p w14:paraId="2201E9C2" w14:textId="4DD0069A" w:rsidR="00EC0A62" w:rsidRPr="00EC0A62" w:rsidRDefault="00EC0A62">
            <w:pPr>
              <w:jc w:val="center"/>
              <w:rPr>
                <w:rFonts w:ascii="Verdana" w:hAnsi="Verdana"/>
                <w:b/>
                <w:bCs/>
                <w:sz w:val="20"/>
                <w:szCs w:val="22"/>
                <w:rPrChange w:id="101" w:author="Mehdi Sadeghi" w:date="2024-04-25T14:57:00Z">
                  <w:rPr>
                    <w:rFonts w:ascii="Verdana" w:hAnsi="Verdana"/>
                    <w:b/>
                    <w:bCs/>
                    <w:sz w:val="22"/>
                    <w:szCs w:val="22"/>
                  </w:rPr>
                </w:rPrChange>
              </w:rPr>
              <w:pPrChange w:id="102" w:author="Mehdi Sadeghi" w:date="2024-04-25T14:58:00Z">
                <w:pPr/>
              </w:pPrChange>
            </w:pPr>
            <w:r w:rsidRPr="00EC0A62">
              <w:rPr>
                <w:rFonts w:ascii="Verdana" w:hAnsi="Verdana"/>
                <w:sz w:val="20"/>
                <w:szCs w:val="22"/>
                <w:rPrChange w:id="103" w:author="Mehdi Sadeghi" w:date="2024-04-25T14:57:00Z">
                  <w:rPr>
                    <w:rFonts w:ascii="Verdana" w:hAnsi="Verdana"/>
                    <w:sz w:val="22"/>
                    <w:szCs w:val="22"/>
                  </w:rPr>
                </w:rPrChange>
              </w:rPr>
              <w:t>0.93</w:t>
            </w:r>
          </w:p>
        </w:tc>
        <w:tc>
          <w:tcPr>
            <w:tcW w:w="1530" w:type="dxa"/>
            <w:tcPrChange w:id="104" w:author="Mehdi Sadeghi" w:date="2024-04-25T14:58:00Z">
              <w:tcPr>
                <w:tcW w:w="810" w:type="dxa"/>
              </w:tcPr>
            </w:tcPrChange>
          </w:tcPr>
          <w:p w14:paraId="3E7188A0" w14:textId="409A218E" w:rsidR="00EC0A62" w:rsidRPr="00EC0A62" w:rsidRDefault="00EC0A62">
            <w:pPr>
              <w:jc w:val="center"/>
              <w:rPr>
                <w:rFonts w:ascii="Verdana" w:hAnsi="Verdana"/>
                <w:b/>
                <w:bCs/>
                <w:sz w:val="20"/>
                <w:szCs w:val="22"/>
                <w:rPrChange w:id="105" w:author="Mehdi Sadeghi" w:date="2024-04-25T14:57:00Z">
                  <w:rPr>
                    <w:rFonts w:ascii="Verdana" w:hAnsi="Verdana"/>
                    <w:b/>
                    <w:bCs/>
                    <w:sz w:val="22"/>
                    <w:szCs w:val="22"/>
                  </w:rPr>
                </w:rPrChange>
              </w:rPr>
              <w:pPrChange w:id="106" w:author="Mehdi Sadeghi" w:date="2024-04-25T14:58:00Z">
                <w:pPr/>
              </w:pPrChange>
            </w:pPr>
            <w:r w:rsidRPr="00EC0A62">
              <w:rPr>
                <w:rFonts w:ascii="Verdana" w:hAnsi="Verdana"/>
                <w:sz w:val="20"/>
                <w:szCs w:val="22"/>
                <w:rPrChange w:id="107" w:author="Mehdi Sadeghi" w:date="2024-04-25T14:57:00Z">
                  <w:rPr>
                    <w:rFonts w:ascii="Verdana" w:hAnsi="Verdana"/>
                    <w:sz w:val="22"/>
                    <w:szCs w:val="22"/>
                  </w:rPr>
                </w:rPrChange>
              </w:rPr>
              <w:t>0.93</w:t>
            </w:r>
          </w:p>
        </w:tc>
      </w:tr>
      <w:tr w:rsidR="00EC0A62" w:rsidRPr="00EC0A62" w14:paraId="50245FD1" w14:textId="39A4F704" w:rsidTr="00EC0A62">
        <w:trPr>
          <w:trHeight w:val="501"/>
          <w:jc w:val="center"/>
          <w:trPrChange w:id="108" w:author="Mehdi Sadeghi" w:date="2024-04-25T14:58:00Z">
            <w:trPr>
              <w:trHeight w:val="501"/>
            </w:trPr>
          </w:trPrChange>
        </w:trPr>
        <w:tc>
          <w:tcPr>
            <w:tcW w:w="1058" w:type="dxa"/>
            <w:tcPrChange w:id="109" w:author="Mehdi Sadeghi" w:date="2024-04-25T14:58:00Z">
              <w:tcPr>
                <w:tcW w:w="1058" w:type="dxa"/>
              </w:tcPr>
            </w:tcPrChange>
          </w:tcPr>
          <w:p w14:paraId="3DCF7728" w14:textId="2C7D494A" w:rsidR="00EC0A62" w:rsidRPr="00EC0A62" w:rsidRDefault="00EC0A62">
            <w:pPr>
              <w:jc w:val="center"/>
              <w:rPr>
                <w:rFonts w:ascii="Verdana" w:hAnsi="Verdana"/>
                <w:sz w:val="20"/>
                <w:szCs w:val="22"/>
                <w:rPrChange w:id="110" w:author="Mehdi Sadeghi" w:date="2024-04-25T14:57:00Z">
                  <w:rPr>
                    <w:rFonts w:ascii="Verdana" w:hAnsi="Verdana"/>
                    <w:sz w:val="22"/>
                    <w:szCs w:val="22"/>
                  </w:rPr>
                </w:rPrChange>
              </w:rPr>
              <w:pPrChange w:id="111" w:author="Mehdi Sadeghi" w:date="2024-04-25T14:58:00Z">
                <w:pPr/>
              </w:pPrChange>
            </w:pPr>
            <w:proofErr w:type="spellStart"/>
            <w:r w:rsidRPr="00EC0A62">
              <w:rPr>
                <w:rFonts w:ascii="Verdana" w:hAnsi="Verdana"/>
                <w:sz w:val="20"/>
                <w:szCs w:val="22"/>
                <w:rPrChange w:id="112" w:author="Mehdi Sadeghi" w:date="2024-04-25T14:57:00Z">
                  <w:rPr>
                    <w:rFonts w:ascii="Verdana" w:hAnsi="Verdana"/>
                    <w:sz w:val="22"/>
                    <w:szCs w:val="22"/>
                  </w:rPr>
                </w:rPrChange>
              </w:rPr>
              <w:t>LLaMA</w:t>
            </w:r>
            <w:proofErr w:type="spellEnd"/>
          </w:p>
        </w:tc>
        <w:tc>
          <w:tcPr>
            <w:tcW w:w="1907" w:type="dxa"/>
            <w:tcPrChange w:id="113" w:author="Mehdi Sadeghi" w:date="2024-04-25T14:58:00Z">
              <w:tcPr>
                <w:tcW w:w="1277" w:type="dxa"/>
              </w:tcPr>
            </w:tcPrChange>
          </w:tcPr>
          <w:p w14:paraId="5B1B02A9" w14:textId="6219397C" w:rsidR="00EC0A62" w:rsidRPr="00EC0A62" w:rsidRDefault="00EC0A62">
            <w:pPr>
              <w:jc w:val="center"/>
              <w:rPr>
                <w:rFonts w:ascii="Verdana" w:hAnsi="Verdana"/>
                <w:b/>
                <w:bCs/>
                <w:sz w:val="20"/>
                <w:szCs w:val="22"/>
                <w:rPrChange w:id="114" w:author="Mehdi Sadeghi" w:date="2024-04-25T14:57:00Z">
                  <w:rPr>
                    <w:rFonts w:ascii="Verdana" w:hAnsi="Verdana"/>
                    <w:b/>
                    <w:bCs/>
                    <w:sz w:val="22"/>
                    <w:szCs w:val="22"/>
                  </w:rPr>
                </w:rPrChange>
              </w:rPr>
              <w:pPrChange w:id="115" w:author="Mehdi Sadeghi" w:date="2024-04-25T14:58:00Z">
                <w:pPr/>
              </w:pPrChange>
            </w:pPr>
            <w:r w:rsidRPr="00EC0A62">
              <w:rPr>
                <w:rFonts w:ascii="Verdana" w:hAnsi="Verdana"/>
                <w:sz w:val="20"/>
                <w:szCs w:val="22"/>
                <w:rPrChange w:id="116" w:author="Mehdi Sadeghi" w:date="2024-04-25T14:57:00Z">
                  <w:rPr>
                    <w:rFonts w:ascii="Verdana" w:hAnsi="Verdana"/>
                    <w:sz w:val="22"/>
                    <w:szCs w:val="22"/>
                  </w:rPr>
                </w:rPrChange>
              </w:rPr>
              <w:t>Smote Oversampling</w:t>
            </w:r>
          </w:p>
        </w:tc>
        <w:tc>
          <w:tcPr>
            <w:tcW w:w="1260" w:type="dxa"/>
            <w:tcPrChange w:id="117" w:author="Mehdi Sadeghi" w:date="2024-04-25T14:58:00Z">
              <w:tcPr>
                <w:tcW w:w="1170" w:type="dxa"/>
              </w:tcPr>
            </w:tcPrChange>
          </w:tcPr>
          <w:p w14:paraId="3641F206" w14:textId="7159D62C" w:rsidR="00EC0A62" w:rsidRPr="00EC0A62" w:rsidRDefault="00EC0A62">
            <w:pPr>
              <w:jc w:val="center"/>
              <w:rPr>
                <w:rFonts w:ascii="Verdana" w:hAnsi="Verdana"/>
                <w:sz w:val="20"/>
                <w:szCs w:val="22"/>
                <w:rPrChange w:id="118" w:author="Mehdi Sadeghi" w:date="2024-04-25T14:57:00Z">
                  <w:rPr>
                    <w:rFonts w:ascii="Verdana" w:hAnsi="Verdana"/>
                    <w:sz w:val="22"/>
                    <w:szCs w:val="22"/>
                  </w:rPr>
                </w:rPrChange>
              </w:rPr>
              <w:pPrChange w:id="119" w:author="Mehdi Sadeghi" w:date="2024-04-25T14:58:00Z">
                <w:pPr/>
              </w:pPrChange>
            </w:pPr>
            <w:r w:rsidRPr="00EC0A62">
              <w:rPr>
                <w:rFonts w:ascii="Verdana" w:hAnsi="Verdana"/>
                <w:sz w:val="20"/>
                <w:szCs w:val="22"/>
                <w:rPrChange w:id="120" w:author="Mehdi Sadeghi" w:date="2024-04-25T14:57:00Z">
                  <w:rPr>
                    <w:rFonts w:ascii="Verdana" w:hAnsi="Verdana"/>
                    <w:sz w:val="22"/>
                    <w:szCs w:val="22"/>
                  </w:rPr>
                </w:rPrChange>
              </w:rPr>
              <w:t>0.7748</w:t>
            </w:r>
          </w:p>
        </w:tc>
        <w:tc>
          <w:tcPr>
            <w:tcW w:w="1890" w:type="dxa"/>
            <w:tcPrChange w:id="121" w:author="Mehdi Sadeghi" w:date="2024-04-25T14:58:00Z">
              <w:tcPr>
                <w:tcW w:w="1620" w:type="dxa"/>
              </w:tcPr>
            </w:tcPrChange>
          </w:tcPr>
          <w:p w14:paraId="11BA4320" w14:textId="77777777" w:rsidR="00EC0A62" w:rsidRPr="00EC0A62" w:rsidRDefault="00EC0A62">
            <w:pPr>
              <w:jc w:val="center"/>
              <w:rPr>
                <w:rFonts w:ascii="Verdana" w:hAnsi="Verdana"/>
                <w:sz w:val="20"/>
                <w:szCs w:val="22"/>
                <w:rPrChange w:id="122" w:author="Mehdi Sadeghi" w:date="2024-04-25T14:57:00Z">
                  <w:rPr>
                    <w:rFonts w:ascii="Verdana" w:hAnsi="Verdana"/>
                    <w:sz w:val="22"/>
                    <w:szCs w:val="22"/>
                  </w:rPr>
                </w:rPrChange>
              </w:rPr>
              <w:pPrChange w:id="123" w:author="Mehdi Sadeghi" w:date="2024-04-25T14:58:00Z">
                <w:pPr/>
              </w:pPrChange>
            </w:pPr>
            <w:r w:rsidRPr="00EC0A62">
              <w:rPr>
                <w:rFonts w:ascii="Verdana" w:hAnsi="Verdana"/>
                <w:sz w:val="20"/>
                <w:szCs w:val="22"/>
                <w:rPrChange w:id="124" w:author="Mehdi Sadeghi" w:date="2024-04-25T14:57:00Z">
                  <w:rPr>
                    <w:rFonts w:ascii="Verdana" w:hAnsi="Verdana"/>
                    <w:sz w:val="22"/>
                    <w:szCs w:val="22"/>
                  </w:rPr>
                </w:rPrChange>
              </w:rPr>
              <w:t>Yes</w:t>
            </w:r>
          </w:p>
          <w:p w14:paraId="30F4EFE3" w14:textId="19713B32" w:rsidR="00EC0A62" w:rsidRPr="00EC0A62" w:rsidRDefault="00EC0A62">
            <w:pPr>
              <w:jc w:val="center"/>
              <w:rPr>
                <w:rFonts w:ascii="Verdana" w:hAnsi="Verdana"/>
                <w:sz w:val="20"/>
                <w:szCs w:val="22"/>
                <w:rPrChange w:id="125" w:author="Mehdi Sadeghi" w:date="2024-04-25T14:57:00Z">
                  <w:rPr>
                    <w:rFonts w:ascii="Verdana" w:hAnsi="Verdana"/>
                    <w:sz w:val="22"/>
                    <w:szCs w:val="22"/>
                  </w:rPr>
                </w:rPrChange>
              </w:rPr>
              <w:pPrChange w:id="126" w:author="Mehdi Sadeghi" w:date="2024-04-25T14:58:00Z">
                <w:pPr/>
              </w:pPrChange>
            </w:pPr>
            <w:r w:rsidRPr="00EC0A62">
              <w:rPr>
                <w:rFonts w:ascii="Verdana" w:hAnsi="Verdana"/>
                <w:sz w:val="20"/>
                <w:szCs w:val="22"/>
                <w:rPrChange w:id="127" w:author="Mehdi Sadeghi" w:date="2024-04-25T14:57:00Z">
                  <w:rPr>
                    <w:rFonts w:ascii="Verdana" w:hAnsi="Verdana"/>
                    <w:sz w:val="22"/>
                    <w:szCs w:val="22"/>
                  </w:rPr>
                </w:rPrChange>
              </w:rPr>
              <w:t>0.019</w:t>
            </w:r>
          </w:p>
        </w:tc>
        <w:tc>
          <w:tcPr>
            <w:tcW w:w="1350" w:type="dxa"/>
            <w:tcPrChange w:id="128" w:author="Mehdi Sadeghi" w:date="2024-04-25T14:58:00Z">
              <w:tcPr>
                <w:tcW w:w="1170" w:type="dxa"/>
              </w:tcPr>
            </w:tcPrChange>
          </w:tcPr>
          <w:p w14:paraId="1AEEA7D9" w14:textId="48E87F13" w:rsidR="00EC0A62" w:rsidRPr="00EC0A62" w:rsidRDefault="00660EFC">
            <w:pPr>
              <w:jc w:val="center"/>
              <w:rPr>
                <w:rFonts w:ascii="Verdana" w:hAnsi="Verdana"/>
                <w:b/>
                <w:bCs/>
                <w:sz w:val="20"/>
                <w:szCs w:val="22"/>
                <w:rPrChange w:id="129" w:author="Mehdi Sadeghi" w:date="2024-04-25T14:57:00Z">
                  <w:rPr>
                    <w:rFonts w:ascii="Verdana" w:hAnsi="Verdana"/>
                    <w:b/>
                    <w:bCs/>
                    <w:sz w:val="22"/>
                    <w:szCs w:val="22"/>
                  </w:rPr>
                </w:rPrChange>
              </w:rPr>
              <w:pPrChange w:id="130" w:author="Mehdi Sadeghi" w:date="2024-04-25T14:58:00Z">
                <w:pPr/>
              </w:pPrChange>
            </w:pPr>
            <w:ins w:id="131" w:author="Mehdi Sadeghi" w:date="2024-04-26T12:32:00Z">
              <w:r>
                <w:rPr>
                  <w:rFonts w:ascii="Verdana" w:hAnsi="Verdana"/>
                  <w:b/>
                  <w:bCs/>
                  <w:sz w:val="20"/>
                  <w:szCs w:val="22"/>
                </w:rPr>
                <w:t>0.77</w:t>
              </w:r>
            </w:ins>
          </w:p>
        </w:tc>
        <w:tc>
          <w:tcPr>
            <w:tcW w:w="1620" w:type="dxa"/>
            <w:tcPrChange w:id="132" w:author="Mehdi Sadeghi" w:date="2024-04-25T14:58:00Z">
              <w:tcPr>
                <w:tcW w:w="900" w:type="dxa"/>
              </w:tcPr>
            </w:tcPrChange>
          </w:tcPr>
          <w:p w14:paraId="50A9F73D" w14:textId="13C6145F" w:rsidR="00EC0A62" w:rsidRPr="00EC0A62" w:rsidRDefault="00660EFC">
            <w:pPr>
              <w:jc w:val="center"/>
              <w:rPr>
                <w:rFonts w:ascii="Verdana" w:hAnsi="Verdana"/>
                <w:b/>
                <w:bCs/>
                <w:sz w:val="20"/>
                <w:szCs w:val="22"/>
                <w:rPrChange w:id="133" w:author="Mehdi Sadeghi" w:date="2024-04-25T14:57:00Z">
                  <w:rPr>
                    <w:rFonts w:ascii="Verdana" w:hAnsi="Verdana"/>
                    <w:b/>
                    <w:bCs/>
                    <w:sz w:val="22"/>
                    <w:szCs w:val="22"/>
                  </w:rPr>
                </w:rPrChange>
              </w:rPr>
              <w:pPrChange w:id="134" w:author="Mehdi Sadeghi" w:date="2024-04-25T14:58:00Z">
                <w:pPr/>
              </w:pPrChange>
            </w:pPr>
            <w:ins w:id="135" w:author="Mehdi Sadeghi" w:date="2024-04-26T12:32:00Z">
              <w:r>
                <w:rPr>
                  <w:rFonts w:ascii="Verdana" w:hAnsi="Verdana"/>
                  <w:b/>
                  <w:bCs/>
                  <w:sz w:val="20"/>
                  <w:szCs w:val="22"/>
                </w:rPr>
                <w:t>0.77</w:t>
              </w:r>
            </w:ins>
          </w:p>
        </w:tc>
        <w:tc>
          <w:tcPr>
            <w:tcW w:w="1530" w:type="dxa"/>
            <w:tcPrChange w:id="136" w:author="Mehdi Sadeghi" w:date="2024-04-25T14:58:00Z">
              <w:tcPr>
                <w:tcW w:w="810" w:type="dxa"/>
              </w:tcPr>
            </w:tcPrChange>
          </w:tcPr>
          <w:p w14:paraId="237EBCF9" w14:textId="6422B6F3" w:rsidR="00EC0A62" w:rsidRPr="00EC0A62" w:rsidRDefault="00660EFC">
            <w:pPr>
              <w:jc w:val="center"/>
              <w:rPr>
                <w:rFonts w:ascii="Verdana" w:hAnsi="Verdana"/>
                <w:b/>
                <w:bCs/>
                <w:sz w:val="20"/>
                <w:szCs w:val="22"/>
                <w:rPrChange w:id="137" w:author="Mehdi Sadeghi" w:date="2024-04-25T14:57:00Z">
                  <w:rPr>
                    <w:rFonts w:ascii="Verdana" w:hAnsi="Verdana"/>
                    <w:b/>
                    <w:bCs/>
                    <w:sz w:val="22"/>
                    <w:szCs w:val="22"/>
                  </w:rPr>
                </w:rPrChange>
              </w:rPr>
              <w:pPrChange w:id="138" w:author="Mehdi Sadeghi" w:date="2024-04-25T14:58:00Z">
                <w:pPr/>
              </w:pPrChange>
            </w:pPr>
            <w:ins w:id="139" w:author="Mehdi Sadeghi" w:date="2024-04-26T12:32:00Z">
              <w:r>
                <w:rPr>
                  <w:rFonts w:ascii="Verdana" w:hAnsi="Verdana"/>
                  <w:b/>
                  <w:bCs/>
                  <w:sz w:val="20"/>
                  <w:szCs w:val="22"/>
                </w:rPr>
                <w:t>0.77</w:t>
              </w:r>
            </w:ins>
          </w:p>
        </w:tc>
      </w:tr>
    </w:tbl>
    <w:p w14:paraId="042CB697" w14:textId="2F02CB1F" w:rsidR="00ED656F" w:rsidRDefault="00ED656F" w:rsidP="000A6C51">
      <w:pPr>
        <w:rPr>
          <w:ins w:id="140" w:author="Mehdi Sadeghi" w:date="2024-04-25T14:08:00Z"/>
          <w:rFonts w:ascii="Verdana" w:hAnsi="Verdana"/>
          <w:b/>
          <w:bCs/>
          <w:sz w:val="22"/>
          <w:szCs w:val="22"/>
        </w:rPr>
      </w:pPr>
    </w:p>
    <w:p w14:paraId="19372527" w14:textId="77777777" w:rsidR="003B5759" w:rsidRDefault="003B5759" w:rsidP="000A6C51">
      <w:pPr>
        <w:rPr>
          <w:ins w:id="141" w:author="Mehdi Sadeghi" w:date="2024-04-25T14:07:00Z"/>
          <w:rFonts w:ascii="Verdana" w:hAnsi="Verdana"/>
          <w:b/>
          <w:bCs/>
          <w:sz w:val="22"/>
          <w:szCs w:val="22"/>
        </w:rPr>
      </w:pPr>
    </w:p>
    <w:p w14:paraId="205DF947" w14:textId="77777777" w:rsidR="003B5759" w:rsidRDefault="003B5759" w:rsidP="000A6C51">
      <w:pPr>
        <w:rPr>
          <w:rFonts w:ascii="Verdana" w:hAnsi="Verdana"/>
          <w:b/>
          <w:bCs/>
          <w:sz w:val="22"/>
          <w:szCs w:val="22"/>
        </w:rPr>
      </w:pPr>
    </w:p>
    <w:p w14:paraId="18570774" w14:textId="77777777" w:rsidR="00E90665" w:rsidRDefault="00E90665" w:rsidP="000A6C51">
      <w:pPr>
        <w:rPr>
          <w:rFonts w:ascii="Verdana" w:hAnsi="Verdana"/>
          <w:b/>
          <w:bCs/>
          <w:sz w:val="22"/>
          <w:szCs w:val="22"/>
        </w:rPr>
      </w:pPr>
      <w:r w:rsidRPr="00E90665">
        <w:rPr>
          <w:rFonts w:ascii="Verdana" w:hAnsi="Verdana"/>
          <w:b/>
          <w:bCs/>
          <w:sz w:val="22"/>
          <w:szCs w:val="22"/>
        </w:rPr>
        <w:t>References</w:t>
      </w:r>
    </w:p>
    <w:p w14:paraId="670FCC4D" w14:textId="77777777" w:rsidR="00285575" w:rsidRPr="00E90665" w:rsidRDefault="00285575" w:rsidP="000A6C51">
      <w:pPr>
        <w:rPr>
          <w:rFonts w:ascii="Verdana" w:hAnsi="Verdana"/>
          <w:b/>
          <w:bCs/>
          <w:sz w:val="22"/>
          <w:szCs w:val="22"/>
        </w:rPr>
      </w:pPr>
    </w:p>
    <w:p w14:paraId="698B75DD" w14:textId="0B44D124" w:rsidR="00053BC3" w:rsidRPr="00053BC3" w:rsidRDefault="00053BC3" w:rsidP="00053BC3">
      <w:pPr>
        <w:pStyle w:val="ListParagraph"/>
        <w:numPr>
          <w:ilvl w:val="0"/>
          <w:numId w:val="4"/>
        </w:numPr>
        <w:rPr>
          <w:rFonts w:ascii="Verdana" w:hAnsi="Verdana"/>
          <w:sz w:val="22"/>
          <w:szCs w:val="22"/>
        </w:rPr>
      </w:pPr>
      <w:r w:rsidRPr="00053BC3">
        <w:rPr>
          <w:rFonts w:ascii="Verdana" w:hAnsi="Verdana"/>
          <w:sz w:val="22"/>
          <w:szCs w:val="22"/>
        </w:rPr>
        <w:lastRenderedPageBreak/>
        <w:t xml:space="preserve">8 applications of sentiment analysis, </w:t>
      </w:r>
      <w:hyperlink r:id="rId15" w:anchor=":~:text=Some%20popular%20sentiment%20analysis%20applications,text%20by%20emotion%20and%20opinion" w:history="1">
        <w:r w:rsidRPr="00053BC3">
          <w:rPr>
            <w:rStyle w:val="Hyperlink"/>
            <w:rFonts w:ascii="Verdana" w:hAnsi="Verdana"/>
            <w:sz w:val="22"/>
            <w:szCs w:val="22"/>
          </w:rPr>
          <w:t>https://monkeylearn.com/blog/sentiment-analysis-applications/#:~:text=Some%20popular%20sentiment%20analysis%20applications,text%20by%20emotion%20and%20opinion</w:t>
        </w:r>
      </w:hyperlink>
      <w:r w:rsidRPr="00053BC3">
        <w:rPr>
          <w:rFonts w:ascii="Verdana" w:hAnsi="Verdana"/>
          <w:sz w:val="22"/>
          <w:szCs w:val="22"/>
        </w:rPr>
        <w:t>.</w:t>
      </w:r>
    </w:p>
    <w:p w14:paraId="36784C08" w14:textId="7450E972" w:rsidR="00E90665" w:rsidRPr="00053BC3" w:rsidRDefault="005620A9" w:rsidP="00053BC3">
      <w:pPr>
        <w:pStyle w:val="ListParagraph"/>
        <w:numPr>
          <w:ilvl w:val="0"/>
          <w:numId w:val="4"/>
        </w:numPr>
        <w:rPr>
          <w:rFonts w:ascii="Verdana" w:hAnsi="Verdana"/>
          <w:sz w:val="22"/>
          <w:szCs w:val="22"/>
        </w:rPr>
      </w:pPr>
      <w:hyperlink r:id="rId16" w:history="1">
        <w:r w:rsidR="00E90665" w:rsidRPr="00053BC3">
          <w:rPr>
            <w:rFonts w:ascii="Verdana" w:hAnsi="Verdana"/>
            <w:sz w:val="22"/>
            <w:szCs w:val="22"/>
          </w:rPr>
          <w:t>Begüm Yılmaz</w:t>
        </w:r>
      </w:hyperlink>
      <w:r w:rsidR="00E90665" w:rsidRPr="00053BC3">
        <w:rPr>
          <w:rFonts w:ascii="Verdana" w:hAnsi="Verdana"/>
          <w:sz w:val="22"/>
          <w:szCs w:val="22"/>
        </w:rPr>
        <w:t>, Top 5 Sentiment Analysis Challenges in 2024</w:t>
      </w:r>
      <w:r w:rsidR="00053BC3" w:rsidRPr="00053BC3">
        <w:rPr>
          <w:rFonts w:ascii="Verdana" w:hAnsi="Verdana"/>
          <w:sz w:val="22"/>
          <w:szCs w:val="22"/>
        </w:rPr>
        <w:t xml:space="preserve">, </w:t>
      </w:r>
      <w:hyperlink r:id="rId17" w:history="1">
        <w:r w:rsidR="00053BC3" w:rsidRPr="00053BC3">
          <w:rPr>
            <w:rStyle w:val="Hyperlink"/>
            <w:rFonts w:ascii="Verdana" w:hAnsi="Verdana"/>
            <w:sz w:val="22"/>
            <w:szCs w:val="22"/>
          </w:rPr>
          <w:t>https://research.aimultiple.com/sentiment-analysis-challenges/</w:t>
        </w:r>
      </w:hyperlink>
      <w:r w:rsidR="00053BC3" w:rsidRPr="00053BC3">
        <w:rPr>
          <w:rFonts w:ascii="Verdana" w:hAnsi="Verdana"/>
          <w:sz w:val="22"/>
          <w:szCs w:val="22"/>
        </w:rPr>
        <w:t>.</w:t>
      </w:r>
    </w:p>
    <w:p w14:paraId="091D3AB4" w14:textId="2493C740" w:rsidR="00053BC3" w:rsidRPr="004B3C0A" w:rsidRDefault="005620A9" w:rsidP="003D7733">
      <w:pPr>
        <w:pStyle w:val="ListParagraph"/>
        <w:numPr>
          <w:ilvl w:val="0"/>
          <w:numId w:val="4"/>
        </w:numPr>
        <w:rPr>
          <w:rStyle w:val="Hyperlink"/>
          <w:rFonts w:ascii="Verdana" w:hAnsi="Verdana"/>
          <w:color w:val="auto"/>
          <w:sz w:val="22"/>
          <w:szCs w:val="22"/>
          <w:u w:val="none"/>
        </w:rPr>
      </w:pPr>
      <w:hyperlink r:id="rId18" w:history="1">
        <w:r w:rsidR="0047313F" w:rsidRPr="0047313F">
          <w:rPr>
            <w:rStyle w:val="Hyperlink"/>
            <w:rFonts w:ascii="Verdana" w:hAnsi="Verdana"/>
            <w:sz w:val="22"/>
            <w:szCs w:val="22"/>
          </w:rPr>
          <w:t>https://www.kaggle.com/datasets/nelgiriyewithana/emotions/data</w:t>
        </w:r>
      </w:hyperlink>
    </w:p>
    <w:p w14:paraId="731C3870" w14:textId="7F6F93AD" w:rsidR="004B3C0A" w:rsidRDefault="00966DC3" w:rsidP="00966DC3">
      <w:pPr>
        <w:pStyle w:val="ListParagraph"/>
        <w:numPr>
          <w:ilvl w:val="0"/>
          <w:numId w:val="4"/>
        </w:numPr>
        <w:jc w:val="both"/>
        <w:rPr>
          <w:rFonts w:ascii="Verdana" w:hAnsi="Verdana"/>
          <w:sz w:val="22"/>
          <w:szCs w:val="22"/>
        </w:rPr>
      </w:pPr>
      <w:r>
        <w:rPr>
          <w:rFonts w:ascii="Verdana" w:hAnsi="Verdana"/>
          <w:sz w:val="22"/>
          <w:szCs w:val="22"/>
        </w:rPr>
        <w:t xml:space="preserve">A guide on word embedding in NLP, </w:t>
      </w:r>
      <w:hyperlink r:id="rId19" w:history="1">
        <w:r w:rsidRPr="00000CFC">
          <w:rPr>
            <w:rStyle w:val="Hyperlink"/>
            <w:rFonts w:ascii="Verdana" w:hAnsi="Verdana"/>
            <w:sz w:val="22"/>
            <w:szCs w:val="22"/>
          </w:rPr>
          <w:t>https://www.turing.com/kb/guide-on-word-embeddings-in-nlp</w:t>
        </w:r>
      </w:hyperlink>
      <w:r>
        <w:rPr>
          <w:rFonts w:ascii="Verdana" w:hAnsi="Verdana"/>
          <w:sz w:val="22"/>
          <w:szCs w:val="22"/>
        </w:rPr>
        <w:t>.</w:t>
      </w:r>
    </w:p>
    <w:p w14:paraId="7DE5D707" w14:textId="337B1547" w:rsidR="00781F9A" w:rsidRPr="00304B92" w:rsidRDefault="005620A9" w:rsidP="00966DC3">
      <w:pPr>
        <w:pStyle w:val="ListParagraph"/>
        <w:numPr>
          <w:ilvl w:val="0"/>
          <w:numId w:val="4"/>
        </w:numPr>
        <w:jc w:val="both"/>
        <w:rPr>
          <w:rStyle w:val="Hyperlink"/>
          <w:rFonts w:ascii="Verdana" w:hAnsi="Verdana"/>
          <w:color w:val="auto"/>
          <w:sz w:val="22"/>
          <w:szCs w:val="22"/>
          <w:u w:val="none"/>
        </w:rPr>
      </w:pPr>
      <w:hyperlink r:id="rId20" w:history="1">
        <w:r w:rsidR="00781F9A" w:rsidRPr="00A50A3D">
          <w:rPr>
            <w:rStyle w:val="Hyperlink"/>
            <w:rFonts w:ascii="Verdana" w:hAnsi="Verdana"/>
            <w:sz w:val="22"/>
            <w:szCs w:val="22"/>
          </w:rPr>
          <w:t>https://huggingface.co/docs/transformers/en/model_doc/llama</w:t>
        </w:r>
      </w:hyperlink>
    </w:p>
    <w:p w14:paraId="136A86FA" w14:textId="1D3C1DDE" w:rsidR="00DE7025" w:rsidRPr="00DE7025" w:rsidRDefault="00E41F22">
      <w:pPr>
        <w:pStyle w:val="ListParagraph"/>
        <w:numPr>
          <w:ilvl w:val="0"/>
          <w:numId w:val="4"/>
        </w:numPr>
        <w:jc w:val="both"/>
        <w:rPr>
          <w:rFonts w:ascii="Verdana" w:hAnsi="Verdana"/>
          <w:sz w:val="22"/>
          <w:szCs w:val="22"/>
          <w:rPrChange w:id="142" w:author="Mehdi Sadeghi" w:date="2024-04-25T16:12:00Z">
            <w:rPr/>
          </w:rPrChange>
        </w:rPr>
      </w:pPr>
      <w:hyperlink r:id="rId21" w:history="1">
        <w:r w:rsidR="00304B92" w:rsidRPr="002705CE">
          <w:rPr>
            <w:rStyle w:val="Hyperlink"/>
            <w:rFonts w:ascii="Verdana" w:hAnsi="Verdana"/>
            <w:sz w:val="22"/>
            <w:szCs w:val="22"/>
          </w:rPr>
          <w:t>https://machinelearningmastery.com/smote-oversampling-for-imbalanced-classification/</w:t>
        </w:r>
      </w:hyperlink>
    </w:p>
    <w:p w14:paraId="3CC7929E" w14:textId="77777777" w:rsidR="00053BC3" w:rsidRPr="00E90665" w:rsidRDefault="00053BC3" w:rsidP="00E90665">
      <w:pPr>
        <w:rPr>
          <w:rFonts w:ascii="Verdana" w:hAnsi="Verdana"/>
          <w:sz w:val="22"/>
          <w:szCs w:val="22"/>
        </w:rPr>
      </w:pPr>
    </w:p>
    <w:p w14:paraId="51924BD6" w14:textId="77777777" w:rsidR="00E90665" w:rsidRPr="00FF1058" w:rsidRDefault="00E90665" w:rsidP="000A6C51">
      <w:pPr>
        <w:rPr>
          <w:rFonts w:ascii="Verdana" w:hAnsi="Verdana"/>
          <w:sz w:val="22"/>
          <w:szCs w:val="22"/>
        </w:rPr>
      </w:pPr>
    </w:p>
    <w:sectPr w:rsidR="00E90665" w:rsidRPr="00FF1058" w:rsidSect="0085606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6ED4"/>
    <w:multiLevelType w:val="hybridMultilevel"/>
    <w:tmpl w:val="0A000E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45F8"/>
    <w:multiLevelType w:val="hybridMultilevel"/>
    <w:tmpl w:val="F1723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hdi Sadeghi">
    <w15:presenceInfo w15:providerId="AD" w15:userId="S-1-5-21-1123561945-1801674531-725345543-1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1B"/>
    <w:rsid w:val="00003510"/>
    <w:rsid w:val="00004B86"/>
    <w:rsid w:val="00013F66"/>
    <w:rsid w:val="00026CC8"/>
    <w:rsid w:val="00026FC8"/>
    <w:rsid w:val="0003092D"/>
    <w:rsid w:val="000327BC"/>
    <w:rsid w:val="00035837"/>
    <w:rsid w:val="000365F5"/>
    <w:rsid w:val="000371A2"/>
    <w:rsid w:val="00050335"/>
    <w:rsid w:val="000516E9"/>
    <w:rsid w:val="00053BC3"/>
    <w:rsid w:val="0006417B"/>
    <w:rsid w:val="00064EC6"/>
    <w:rsid w:val="00077D60"/>
    <w:rsid w:val="00083A6C"/>
    <w:rsid w:val="000A2157"/>
    <w:rsid w:val="000A54B5"/>
    <w:rsid w:val="000A5E06"/>
    <w:rsid w:val="000A6C26"/>
    <w:rsid w:val="000A6C51"/>
    <w:rsid w:val="000B4485"/>
    <w:rsid w:val="000B590E"/>
    <w:rsid w:val="000B602B"/>
    <w:rsid w:val="000D545F"/>
    <w:rsid w:val="000D65CA"/>
    <w:rsid w:val="000F21AA"/>
    <w:rsid w:val="000F4BC5"/>
    <w:rsid w:val="00104E3F"/>
    <w:rsid w:val="00110727"/>
    <w:rsid w:val="001147DA"/>
    <w:rsid w:val="00123287"/>
    <w:rsid w:val="00132810"/>
    <w:rsid w:val="00132938"/>
    <w:rsid w:val="001442DA"/>
    <w:rsid w:val="001448CF"/>
    <w:rsid w:val="001464D6"/>
    <w:rsid w:val="00147D5E"/>
    <w:rsid w:val="00154D84"/>
    <w:rsid w:val="00174500"/>
    <w:rsid w:val="001822B9"/>
    <w:rsid w:val="00182B57"/>
    <w:rsid w:val="001856B5"/>
    <w:rsid w:val="00190E34"/>
    <w:rsid w:val="0019523C"/>
    <w:rsid w:val="00197163"/>
    <w:rsid w:val="001A234E"/>
    <w:rsid w:val="001A7813"/>
    <w:rsid w:val="001B0FC1"/>
    <w:rsid w:val="001B74D3"/>
    <w:rsid w:val="001C3A98"/>
    <w:rsid w:val="001C47E8"/>
    <w:rsid w:val="001D6519"/>
    <w:rsid w:val="001E37CF"/>
    <w:rsid w:val="001E4F01"/>
    <w:rsid w:val="001F1410"/>
    <w:rsid w:val="001F3F87"/>
    <w:rsid w:val="002140AB"/>
    <w:rsid w:val="0023339F"/>
    <w:rsid w:val="0023413C"/>
    <w:rsid w:val="002348F2"/>
    <w:rsid w:val="00236B02"/>
    <w:rsid w:val="002407B5"/>
    <w:rsid w:val="00240A1E"/>
    <w:rsid w:val="00243744"/>
    <w:rsid w:val="00244DA8"/>
    <w:rsid w:val="00251D91"/>
    <w:rsid w:val="00256D0D"/>
    <w:rsid w:val="00257869"/>
    <w:rsid w:val="00257F9C"/>
    <w:rsid w:val="00262FF9"/>
    <w:rsid w:val="002759FA"/>
    <w:rsid w:val="00285575"/>
    <w:rsid w:val="0028763A"/>
    <w:rsid w:val="00291D5F"/>
    <w:rsid w:val="002A2E46"/>
    <w:rsid w:val="002A6D4D"/>
    <w:rsid w:val="002A7BCF"/>
    <w:rsid w:val="002B493F"/>
    <w:rsid w:val="002C5D32"/>
    <w:rsid w:val="002C7AAD"/>
    <w:rsid w:val="002D44B8"/>
    <w:rsid w:val="002D53A3"/>
    <w:rsid w:val="002D6BB4"/>
    <w:rsid w:val="002E0941"/>
    <w:rsid w:val="002F2DC3"/>
    <w:rsid w:val="002F75A2"/>
    <w:rsid w:val="00302779"/>
    <w:rsid w:val="0030325A"/>
    <w:rsid w:val="00303C21"/>
    <w:rsid w:val="00304B92"/>
    <w:rsid w:val="003109D0"/>
    <w:rsid w:val="003230C0"/>
    <w:rsid w:val="003272B4"/>
    <w:rsid w:val="00327A81"/>
    <w:rsid w:val="00330426"/>
    <w:rsid w:val="00340939"/>
    <w:rsid w:val="003604DE"/>
    <w:rsid w:val="003631B2"/>
    <w:rsid w:val="00364BEA"/>
    <w:rsid w:val="0036654E"/>
    <w:rsid w:val="00373918"/>
    <w:rsid w:val="00380551"/>
    <w:rsid w:val="003926A6"/>
    <w:rsid w:val="003960AC"/>
    <w:rsid w:val="00396490"/>
    <w:rsid w:val="003964BE"/>
    <w:rsid w:val="003970FE"/>
    <w:rsid w:val="003A7C40"/>
    <w:rsid w:val="003B31C8"/>
    <w:rsid w:val="003B36E9"/>
    <w:rsid w:val="003B5759"/>
    <w:rsid w:val="003B6213"/>
    <w:rsid w:val="003C2B26"/>
    <w:rsid w:val="003C3893"/>
    <w:rsid w:val="003C6F5E"/>
    <w:rsid w:val="003D1E53"/>
    <w:rsid w:val="003D2072"/>
    <w:rsid w:val="003D506B"/>
    <w:rsid w:val="003D6CF4"/>
    <w:rsid w:val="003D7733"/>
    <w:rsid w:val="003E0359"/>
    <w:rsid w:val="003E2BB1"/>
    <w:rsid w:val="003E733E"/>
    <w:rsid w:val="00400ECD"/>
    <w:rsid w:val="004059B5"/>
    <w:rsid w:val="00415193"/>
    <w:rsid w:val="00415BC2"/>
    <w:rsid w:val="00431C7B"/>
    <w:rsid w:val="0043788F"/>
    <w:rsid w:val="00437B07"/>
    <w:rsid w:val="00440060"/>
    <w:rsid w:val="0044266F"/>
    <w:rsid w:val="004510AE"/>
    <w:rsid w:val="0047313F"/>
    <w:rsid w:val="00477CA0"/>
    <w:rsid w:val="0049129B"/>
    <w:rsid w:val="004919B4"/>
    <w:rsid w:val="004B3C0A"/>
    <w:rsid w:val="004B6112"/>
    <w:rsid w:val="004C2869"/>
    <w:rsid w:val="004D233D"/>
    <w:rsid w:val="004D57D7"/>
    <w:rsid w:val="004E1DD6"/>
    <w:rsid w:val="004E264A"/>
    <w:rsid w:val="004F482B"/>
    <w:rsid w:val="00502B6C"/>
    <w:rsid w:val="005059FF"/>
    <w:rsid w:val="005105B7"/>
    <w:rsid w:val="005211FA"/>
    <w:rsid w:val="00521CE8"/>
    <w:rsid w:val="00541620"/>
    <w:rsid w:val="0054193E"/>
    <w:rsid w:val="00543117"/>
    <w:rsid w:val="00544913"/>
    <w:rsid w:val="0055346E"/>
    <w:rsid w:val="00554AE2"/>
    <w:rsid w:val="00556C26"/>
    <w:rsid w:val="005613C7"/>
    <w:rsid w:val="005620A9"/>
    <w:rsid w:val="00562561"/>
    <w:rsid w:val="005774A5"/>
    <w:rsid w:val="00586992"/>
    <w:rsid w:val="00594D89"/>
    <w:rsid w:val="005A786C"/>
    <w:rsid w:val="005A7E8E"/>
    <w:rsid w:val="005B1485"/>
    <w:rsid w:val="005B2C72"/>
    <w:rsid w:val="005C1D37"/>
    <w:rsid w:val="005D0C97"/>
    <w:rsid w:val="005D3867"/>
    <w:rsid w:val="005D5F8E"/>
    <w:rsid w:val="005E0536"/>
    <w:rsid w:val="005E1905"/>
    <w:rsid w:val="005E2562"/>
    <w:rsid w:val="005E4965"/>
    <w:rsid w:val="005E6A2D"/>
    <w:rsid w:val="005E7478"/>
    <w:rsid w:val="006319B7"/>
    <w:rsid w:val="00631B91"/>
    <w:rsid w:val="00632CEF"/>
    <w:rsid w:val="00647694"/>
    <w:rsid w:val="006511E3"/>
    <w:rsid w:val="00656E4D"/>
    <w:rsid w:val="00660EFC"/>
    <w:rsid w:val="00663A39"/>
    <w:rsid w:val="00665E42"/>
    <w:rsid w:val="00671CD6"/>
    <w:rsid w:val="00675A54"/>
    <w:rsid w:val="00675F88"/>
    <w:rsid w:val="00695C45"/>
    <w:rsid w:val="006A2052"/>
    <w:rsid w:val="006A334B"/>
    <w:rsid w:val="006A7323"/>
    <w:rsid w:val="006A7E8E"/>
    <w:rsid w:val="006B7708"/>
    <w:rsid w:val="006C2360"/>
    <w:rsid w:val="006C2F0F"/>
    <w:rsid w:val="006C41D8"/>
    <w:rsid w:val="006C6BA3"/>
    <w:rsid w:val="006D58E0"/>
    <w:rsid w:val="006E1D8D"/>
    <w:rsid w:val="006F5F92"/>
    <w:rsid w:val="006F67E0"/>
    <w:rsid w:val="00700A9B"/>
    <w:rsid w:val="0070542F"/>
    <w:rsid w:val="007062BD"/>
    <w:rsid w:val="00710FD9"/>
    <w:rsid w:val="00713562"/>
    <w:rsid w:val="0072525B"/>
    <w:rsid w:val="00736479"/>
    <w:rsid w:val="00740A16"/>
    <w:rsid w:val="00742562"/>
    <w:rsid w:val="00767C34"/>
    <w:rsid w:val="00770D8A"/>
    <w:rsid w:val="00781F9A"/>
    <w:rsid w:val="00782DED"/>
    <w:rsid w:val="007908F2"/>
    <w:rsid w:val="0079508F"/>
    <w:rsid w:val="007A3BE6"/>
    <w:rsid w:val="007A40BF"/>
    <w:rsid w:val="007A4B50"/>
    <w:rsid w:val="007A704E"/>
    <w:rsid w:val="007B41C4"/>
    <w:rsid w:val="007B7E6C"/>
    <w:rsid w:val="007C736C"/>
    <w:rsid w:val="007C73E8"/>
    <w:rsid w:val="007C7471"/>
    <w:rsid w:val="007D6F42"/>
    <w:rsid w:val="007D711B"/>
    <w:rsid w:val="007D7CA0"/>
    <w:rsid w:val="007E5E73"/>
    <w:rsid w:val="0080063A"/>
    <w:rsid w:val="0081131D"/>
    <w:rsid w:val="00812810"/>
    <w:rsid w:val="00814BB5"/>
    <w:rsid w:val="00815CFF"/>
    <w:rsid w:val="00817405"/>
    <w:rsid w:val="008236FE"/>
    <w:rsid w:val="00832319"/>
    <w:rsid w:val="00832567"/>
    <w:rsid w:val="0083257D"/>
    <w:rsid w:val="00836482"/>
    <w:rsid w:val="008405A7"/>
    <w:rsid w:val="008512A2"/>
    <w:rsid w:val="00853235"/>
    <w:rsid w:val="00853DEE"/>
    <w:rsid w:val="00856062"/>
    <w:rsid w:val="0086378B"/>
    <w:rsid w:val="008701BF"/>
    <w:rsid w:val="008738D9"/>
    <w:rsid w:val="00880C87"/>
    <w:rsid w:val="00883761"/>
    <w:rsid w:val="00892B30"/>
    <w:rsid w:val="00894EEC"/>
    <w:rsid w:val="008A01FA"/>
    <w:rsid w:val="008B0B14"/>
    <w:rsid w:val="008B53C3"/>
    <w:rsid w:val="008C05BF"/>
    <w:rsid w:val="008C4E7A"/>
    <w:rsid w:val="008C6DD9"/>
    <w:rsid w:val="008D382D"/>
    <w:rsid w:val="008D4A1B"/>
    <w:rsid w:val="008D6B94"/>
    <w:rsid w:val="008E0B8F"/>
    <w:rsid w:val="008E5736"/>
    <w:rsid w:val="008F382E"/>
    <w:rsid w:val="00903B0A"/>
    <w:rsid w:val="00905760"/>
    <w:rsid w:val="00913FB7"/>
    <w:rsid w:val="009174DB"/>
    <w:rsid w:val="0092593C"/>
    <w:rsid w:val="00932518"/>
    <w:rsid w:val="009417F0"/>
    <w:rsid w:val="00945AEA"/>
    <w:rsid w:val="00946F7D"/>
    <w:rsid w:val="00953929"/>
    <w:rsid w:val="00966C82"/>
    <w:rsid w:val="00966DC3"/>
    <w:rsid w:val="009743CB"/>
    <w:rsid w:val="00982B98"/>
    <w:rsid w:val="0098472F"/>
    <w:rsid w:val="00990E8D"/>
    <w:rsid w:val="009A6943"/>
    <w:rsid w:val="009B06AE"/>
    <w:rsid w:val="009B4C9F"/>
    <w:rsid w:val="009B5F43"/>
    <w:rsid w:val="009C063B"/>
    <w:rsid w:val="009C3E6B"/>
    <w:rsid w:val="009C4568"/>
    <w:rsid w:val="009C509D"/>
    <w:rsid w:val="009C67DB"/>
    <w:rsid w:val="009E2B0A"/>
    <w:rsid w:val="009E5704"/>
    <w:rsid w:val="009E6BFA"/>
    <w:rsid w:val="009F57E4"/>
    <w:rsid w:val="00A116ED"/>
    <w:rsid w:val="00A2256E"/>
    <w:rsid w:val="00A26BA7"/>
    <w:rsid w:val="00A3220A"/>
    <w:rsid w:val="00A33A46"/>
    <w:rsid w:val="00A361E7"/>
    <w:rsid w:val="00A42FE7"/>
    <w:rsid w:val="00A67247"/>
    <w:rsid w:val="00A762E5"/>
    <w:rsid w:val="00A83305"/>
    <w:rsid w:val="00A835A1"/>
    <w:rsid w:val="00A95B63"/>
    <w:rsid w:val="00AA1858"/>
    <w:rsid w:val="00AB42D2"/>
    <w:rsid w:val="00AB5427"/>
    <w:rsid w:val="00AB6F79"/>
    <w:rsid w:val="00AD262E"/>
    <w:rsid w:val="00AD5C25"/>
    <w:rsid w:val="00AF494A"/>
    <w:rsid w:val="00AF4E39"/>
    <w:rsid w:val="00B018CB"/>
    <w:rsid w:val="00B03A74"/>
    <w:rsid w:val="00B06E77"/>
    <w:rsid w:val="00B11645"/>
    <w:rsid w:val="00B14024"/>
    <w:rsid w:val="00B23F1A"/>
    <w:rsid w:val="00B25390"/>
    <w:rsid w:val="00B25834"/>
    <w:rsid w:val="00B30538"/>
    <w:rsid w:val="00B316D3"/>
    <w:rsid w:val="00B50416"/>
    <w:rsid w:val="00B51540"/>
    <w:rsid w:val="00B5224C"/>
    <w:rsid w:val="00B61075"/>
    <w:rsid w:val="00B6142C"/>
    <w:rsid w:val="00B66FBA"/>
    <w:rsid w:val="00B71057"/>
    <w:rsid w:val="00B714C8"/>
    <w:rsid w:val="00B732B4"/>
    <w:rsid w:val="00B817CD"/>
    <w:rsid w:val="00B854B8"/>
    <w:rsid w:val="00B85CFA"/>
    <w:rsid w:val="00B93FA5"/>
    <w:rsid w:val="00B943B3"/>
    <w:rsid w:val="00B972B4"/>
    <w:rsid w:val="00B973BD"/>
    <w:rsid w:val="00BB040F"/>
    <w:rsid w:val="00BB7A7B"/>
    <w:rsid w:val="00BC6BF1"/>
    <w:rsid w:val="00BD4D4B"/>
    <w:rsid w:val="00BD66C5"/>
    <w:rsid w:val="00BE2FD9"/>
    <w:rsid w:val="00BE4EAD"/>
    <w:rsid w:val="00BF2C0B"/>
    <w:rsid w:val="00BF5520"/>
    <w:rsid w:val="00C0311E"/>
    <w:rsid w:val="00C03E8F"/>
    <w:rsid w:val="00C16DBD"/>
    <w:rsid w:val="00C2063A"/>
    <w:rsid w:val="00C21F6A"/>
    <w:rsid w:val="00C22A37"/>
    <w:rsid w:val="00C36717"/>
    <w:rsid w:val="00C50CFD"/>
    <w:rsid w:val="00C55611"/>
    <w:rsid w:val="00C55796"/>
    <w:rsid w:val="00C56C57"/>
    <w:rsid w:val="00C609D0"/>
    <w:rsid w:val="00C64881"/>
    <w:rsid w:val="00C76872"/>
    <w:rsid w:val="00C81690"/>
    <w:rsid w:val="00C8522B"/>
    <w:rsid w:val="00C9182B"/>
    <w:rsid w:val="00CA0292"/>
    <w:rsid w:val="00CA151C"/>
    <w:rsid w:val="00CA206A"/>
    <w:rsid w:val="00CA502D"/>
    <w:rsid w:val="00CB5AE0"/>
    <w:rsid w:val="00CC02AE"/>
    <w:rsid w:val="00CC0ED7"/>
    <w:rsid w:val="00CC6CB3"/>
    <w:rsid w:val="00CD567E"/>
    <w:rsid w:val="00CE638C"/>
    <w:rsid w:val="00CF1344"/>
    <w:rsid w:val="00CF3FE6"/>
    <w:rsid w:val="00CF499F"/>
    <w:rsid w:val="00D0351C"/>
    <w:rsid w:val="00D1457D"/>
    <w:rsid w:val="00D14BE0"/>
    <w:rsid w:val="00D24DDC"/>
    <w:rsid w:val="00D25E17"/>
    <w:rsid w:val="00D30FFE"/>
    <w:rsid w:val="00D506D6"/>
    <w:rsid w:val="00D56EC8"/>
    <w:rsid w:val="00D65D23"/>
    <w:rsid w:val="00D72154"/>
    <w:rsid w:val="00D75033"/>
    <w:rsid w:val="00D75CCE"/>
    <w:rsid w:val="00D82053"/>
    <w:rsid w:val="00D90A5A"/>
    <w:rsid w:val="00DA10E0"/>
    <w:rsid w:val="00DA1435"/>
    <w:rsid w:val="00DA3A2F"/>
    <w:rsid w:val="00DB00F4"/>
    <w:rsid w:val="00DB4096"/>
    <w:rsid w:val="00DD2F19"/>
    <w:rsid w:val="00DD306F"/>
    <w:rsid w:val="00DD430A"/>
    <w:rsid w:val="00DD4DDB"/>
    <w:rsid w:val="00DD7E1E"/>
    <w:rsid w:val="00DE7025"/>
    <w:rsid w:val="00DE7379"/>
    <w:rsid w:val="00DE7AEB"/>
    <w:rsid w:val="00DF452A"/>
    <w:rsid w:val="00E12598"/>
    <w:rsid w:val="00E12B00"/>
    <w:rsid w:val="00E150BE"/>
    <w:rsid w:val="00E2657D"/>
    <w:rsid w:val="00E30A01"/>
    <w:rsid w:val="00E37B65"/>
    <w:rsid w:val="00E37FA1"/>
    <w:rsid w:val="00E41F22"/>
    <w:rsid w:val="00E459E1"/>
    <w:rsid w:val="00E60948"/>
    <w:rsid w:val="00E64060"/>
    <w:rsid w:val="00E64DDE"/>
    <w:rsid w:val="00E70954"/>
    <w:rsid w:val="00E76DAC"/>
    <w:rsid w:val="00E76F4C"/>
    <w:rsid w:val="00E81E4A"/>
    <w:rsid w:val="00E90143"/>
    <w:rsid w:val="00E90665"/>
    <w:rsid w:val="00E90DA7"/>
    <w:rsid w:val="00E95504"/>
    <w:rsid w:val="00E96622"/>
    <w:rsid w:val="00EA2376"/>
    <w:rsid w:val="00EC075A"/>
    <w:rsid w:val="00EC0A62"/>
    <w:rsid w:val="00EC3A7A"/>
    <w:rsid w:val="00ED2824"/>
    <w:rsid w:val="00ED656F"/>
    <w:rsid w:val="00EE0990"/>
    <w:rsid w:val="00EE0A2C"/>
    <w:rsid w:val="00EF053E"/>
    <w:rsid w:val="00EF113E"/>
    <w:rsid w:val="00F012F2"/>
    <w:rsid w:val="00F0196D"/>
    <w:rsid w:val="00F067D1"/>
    <w:rsid w:val="00F1545B"/>
    <w:rsid w:val="00F2339F"/>
    <w:rsid w:val="00F27E6D"/>
    <w:rsid w:val="00F3455F"/>
    <w:rsid w:val="00F57B41"/>
    <w:rsid w:val="00F62853"/>
    <w:rsid w:val="00F63458"/>
    <w:rsid w:val="00F63EDD"/>
    <w:rsid w:val="00F6694B"/>
    <w:rsid w:val="00F724F4"/>
    <w:rsid w:val="00F83062"/>
    <w:rsid w:val="00F90432"/>
    <w:rsid w:val="00F91DFA"/>
    <w:rsid w:val="00FA13F3"/>
    <w:rsid w:val="00FA5B8F"/>
    <w:rsid w:val="00FA5E2B"/>
    <w:rsid w:val="00FB7A6F"/>
    <w:rsid w:val="00FC1B40"/>
    <w:rsid w:val="00FC66DA"/>
    <w:rsid w:val="00FD0F0C"/>
    <w:rsid w:val="00FD36AB"/>
    <w:rsid w:val="00FF1058"/>
    <w:rsid w:val="00FF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0665"/>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EF113E"/>
    <w:rPr>
      <w:color w:val="0000FF" w:themeColor="hyperlink"/>
      <w:u w:val="single"/>
    </w:rPr>
  </w:style>
  <w:style w:type="character" w:customStyle="1" w:styleId="UnresolvedMention1">
    <w:name w:val="Unresolved Mention1"/>
    <w:basedOn w:val="DefaultParagraphFont"/>
    <w:uiPriority w:val="99"/>
    <w:semiHidden/>
    <w:unhideWhenUsed/>
    <w:rsid w:val="00EF113E"/>
    <w:rPr>
      <w:color w:val="605E5C"/>
      <w:shd w:val="clear" w:color="auto" w:fill="E1DFDD"/>
    </w:rPr>
  </w:style>
  <w:style w:type="character" w:customStyle="1" w:styleId="Heading1Char">
    <w:name w:val="Heading 1 Char"/>
    <w:basedOn w:val="DefaultParagraphFont"/>
    <w:link w:val="Heading1"/>
    <w:uiPriority w:val="9"/>
    <w:rsid w:val="00E90665"/>
    <w:rPr>
      <w:rFonts w:ascii="Times New Roman" w:eastAsia="Times New Roman" w:hAnsi="Times New Roman" w:cs="Times New Roman"/>
      <w:b/>
      <w:bCs/>
      <w:kern w:val="36"/>
      <w:sz w:val="48"/>
      <w:szCs w:val="48"/>
      <w:lang w:val="en-CA" w:eastAsia="en-CA"/>
    </w:rPr>
  </w:style>
  <w:style w:type="paragraph" w:styleId="BalloonText">
    <w:name w:val="Balloon Text"/>
    <w:basedOn w:val="Normal"/>
    <w:link w:val="BalloonTextChar"/>
    <w:uiPriority w:val="99"/>
    <w:semiHidden/>
    <w:unhideWhenUsed/>
    <w:rsid w:val="003E2B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BB1"/>
    <w:rPr>
      <w:rFonts w:ascii="Segoe UI" w:hAnsi="Segoe UI" w:cs="Segoe UI"/>
      <w:sz w:val="18"/>
      <w:szCs w:val="18"/>
    </w:rPr>
  </w:style>
  <w:style w:type="paragraph" w:styleId="Revision">
    <w:name w:val="Revision"/>
    <w:hidden/>
    <w:uiPriority w:val="99"/>
    <w:semiHidden/>
    <w:rsid w:val="003D7733"/>
  </w:style>
  <w:style w:type="paragraph" w:styleId="Caption">
    <w:name w:val="caption"/>
    <w:basedOn w:val="Normal"/>
    <w:next w:val="Normal"/>
    <w:uiPriority w:val="35"/>
    <w:unhideWhenUsed/>
    <w:qFormat/>
    <w:rsid w:val="00782DED"/>
    <w:pPr>
      <w:spacing w:after="200"/>
    </w:pPr>
    <w:rPr>
      <w:i/>
      <w:iCs/>
      <w:color w:val="1F497D" w:themeColor="text2"/>
      <w:sz w:val="18"/>
      <w:szCs w:val="18"/>
    </w:rPr>
  </w:style>
  <w:style w:type="character" w:styleId="PlaceholderText">
    <w:name w:val="Placeholder Text"/>
    <w:basedOn w:val="DefaultParagraphFont"/>
    <w:uiPriority w:val="99"/>
    <w:semiHidden/>
    <w:rsid w:val="00632CEF"/>
    <w:rPr>
      <w:color w:val="666666"/>
    </w:rPr>
  </w:style>
  <w:style w:type="table" w:styleId="TableGrid">
    <w:name w:val="Table Grid"/>
    <w:basedOn w:val="TableNormal"/>
    <w:uiPriority w:val="59"/>
    <w:rsid w:val="00DD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66DC3"/>
    <w:rPr>
      <w:color w:val="605E5C"/>
      <w:shd w:val="clear" w:color="auto" w:fill="E1DFDD"/>
    </w:rPr>
  </w:style>
  <w:style w:type="character" w:styleId="Strong">
    <w:name w:val="Strong"/>
    <w:basedOn w:val="DefaultParagraphFont"/>
    <w:uiPriority w:val="22"/>
    <w:qFormat/>
    <w:rsid w:val="002D5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366957">
      <w:bodyDiv w:val="1"/>
      <w:marLeft w:val="0"/>
      <w:marRight w:val="0"/>
      <w:marTop w:val="0"/>
      <w:marBottom w:val="0"/>
      <w:divBdr>
        <w:top w:val="none" w:sz="0" w:space="0" w:color="auto"/>
        <w:left w:val="none" w:sz="0" w:space="0" w:color="auto"/>
        <w:bottom w:val="none" w:sz="0" w:space="0" w:color="auto"/>
        <w:right w:val="none" w:sz="0" w:space="0" w:color="auto"/>
      </w:divBdr>
    </w:div>
    <w:div w:id="1880509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yperlink" Target="https://www.kaggle.com/datasets/nelgiriyewithana/emotions/data" TargetMode="External"/><Relationship Id="rId3" Type="http://schemas.openxmlformats.org/officeDocument/2006/relationships/styles" Target="styles.xml"/><Relationship Id="rId21" Type="http://schemas.openxmlformats.org/officeDocument/2006/relationships/hyperlink" Target="https://machinelearningmastery.com/smote-oversampling-for-imbalanced-classification/" TargetMode="Externa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research.aimultiple.com/sentiment-analysis-challenges/" TargetMode="External"/><Relationship Id="rId2" Type="http://schemas.openxmlformats.org/officeDocument/2006/relationships/numbering" Target="numbering.xml"/><Relationship Id="rId16" Type="http://schemas.openxmlformats.org/officeDocument/2006/relationships/hyperlink" Target="https://research.aimultiple.com/author/begum-yilmaz/" TargetMode="External"/><Relationship Id="rId20" Type="http://schemas.openxmlformats.org/officeDocument/2006/relationships/hyperlink" Target="https://huggingface.co/docs/transformers/en/model_doc/llama"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nkeylearn.com/blog/sentiment-analysis-applications/"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www.turing.com/kb/guide-on-word-embeddings-in-nl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7:59.588"/>
    </inkml:context>
    <inkml:brush xml:id="br0">
      <inkml:brushProperty name="width" value="0.035" units="cm"/>
      <inkml:brushProperty name="height" value="0.035" units="cm"/>
      <inkml:brushProperty name="color" value="#004F8B"/>
    </inkml:brush>
  </inkml:definitions>
  <inkml:trace contextRef="#ctx0" brushRef="#br0">61 49 12896 0 0,'0'0'1152'0'0,"-8"-6"-928"0"0,-3-4-224 0 0,0 0 0 0 0,7 3 232 0 0,-3 3 0 0 0,-5-3 0 0 0,4 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8:17.260"/>
    </inkml:context>
    <inkml:brush xml:id="br0">
      <inkml:brushProperty name="width" value="0.035" units="cm"/>
      <inkml:brushProperty name="height" value="0.035" units="cm"/>
      <inkml:brushProperty name="color" value="#004F8B"/>
    </inkml:brush>
  </inkml:definitions>
  <inkml:trace contextRef="#ctx0" brushRef="#br0">11 1 5184 0 0,'0'0'504'0'0,"-11"0"-504"0"0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9EB69-A721-433F-B81D-C811C587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9</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Mehdi Sadeghi</cp:lastModifiedBy>
  <cp:revision>5</cp:revision>
  <cp:lastPrinted>2015-10-15T03:22:00Z</cp:lastPrinted>
  <dcterms:created xsi:type="dcterms:W3CDTF">2024-04-25T19:00:00Z</dcterms:created>
  <dcterms:modified xsi:type="dcterms:W3CDTF">2024-04-26T17:44:00Z</dcterms:modified>
</cp:coreProperties>
</file>