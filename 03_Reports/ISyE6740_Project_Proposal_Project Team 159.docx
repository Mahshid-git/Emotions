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CA3AA" wp14:editId="11EF75C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02768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" strokeweight="2.25pt"/>
            </w:pict>
          </mc:Fallback>
        </mc:AlternateContent>
      </w:r>
    </w:p>
    <w:p w14:paraId="4FD8F8A8" w14:textId="521BCEA6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r w:rsidRPr="003B6213">
        <w:rPr>
          <w:rFonts w:ascii="Verdana" w:hAnsi="Verdana" w:cs="CMBX12"/>
          <w:sz w:val="30"/>
          <w:szCs w:val="30"/>
        </w:rPr>
        <w:t xml:space="preserve">ISyE </w:t>
      </w:r>
      <w:r w:rsidR="00110727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A33A46">
        <w:rPr>
          <w:rFonts w:ascii="Verdana" w:hAnsi="Verdana" w:cs="CMBX12"/>
          <w:sz w:val="30"/>
          <w:szCs w:val="30"/>
        </w:rPr>
        <w:t>Spring 2024</w:t>
      </w:r>
    </w:p>
    <w:p w14:paraId="646E7922" w14:textId="700D1DF1" w:rsidR="00FC1B40" w:rsidRPr="003B6213" w:rsidRDefault="00836482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Project Proposal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5C535" wp14:editId="68EB5665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93C82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7A2CD294" w:rsidR="00B06E77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Team Member Names</w:t>
      </w:r>
      <w:r w:rsidR="0081131D">
        <w:rPr>
          <w:rFonts w:ascii="Verdana" w:hAnsi="Verdana"/>
          <w:sz w:val="22"/>
          <w:szCs w:val="22"/>
        </w:rPr>
        <w:t>:</w:t>
      </w:r>
      <w:r w:rsidR="00A33A46">
        <w:rPr>
          <w:rFonts w:ascii="Verdana" w:hAnsi="Verdana"/>
          <w:sz w:val="22"/>
          <w:szCs w:val="22"/>
        </w:rPr>
        <w:t xml:space="preserve"> Mahshid Jafar Pour, Mehdi Sadeghi</w:t>
      </w:r>
      <w:r w:rsidR="00D75CCE">
        <w:rPr>
          <w:rFonts w:ascii="Verdana" w:hAnsi="Verdana"/>
          <w:sz w:val="22"/>
          <w:szCs w:val="22"/>
        </w:rPr>
        <w:t xml:space="preserve"> (</w:t>
      </w:r>
      <w:r w:rsidR="00FF1058">
        <w:rPr>
          <w:rFonts w:ascii="Verdana" w:hAnsi="Verdana"/>
          <w:sz w:val="22"/>
          <w:szCs w:val="22"/>
        </w:rPr>
        <w:t xml:space="preserve">Project </w:t>
      </w:r>
      <w:r w:rsidR="00D75CCE">
        <w:rPr>
          <w:rFonts w:ascii="Verdana" w:hAnsi="Verdana"/>
          <w:sz w:val="22"/>
          <w:szCs w:val="22"/>
        </w:rPr>
        <w:t>Team 159)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7182AF4F" w:rsidR="0081131D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Project </w:t>
      </w:r>
      <w:r w:rsidR="0081131D">
        <w:rPr>
          <w:rFonts w:ascii="Verdana" w:hAnsi="Verdana"/>
          <w:sz w:val="22"/>
          <w:szCs w:val="22"/>
        </w:rPr>
        <w:t>Title:</w:t>
      </w:r>
      <w:r w:rsidR="001822B9">
        <w:rPr>
          <w:rFonts w:ascii="Verdana" w:hAnsi="Verdana"/>
          <w:sz w:val="22"/>
          <w:szCs w:val="22"/>
        </w:rPr>
        <w:t xml:space="preserve"> </w:t>
      </w:r>
      <w:r w:rsidR="00F012F2">
        <w:rPr>
          <w:rFonts w:ascii="Verdana" w:hAnsi="Verdana"/>
          <w:b/>
          <w:bCs/>
          <w:sz w:val="22"/>
          <w:szCs w:val="22"/>
        </w:rPr>
        <w:t xml:space="preserve">Extracting Emotions from Twitter </w:t>
      </w:r>
      <w:r w:rsidR="003D7733">
        <w:rPr>
          <w:rFonts w:ascii="Verdana" w:hAnsi="Verdana"/>
          <w:b/>
          <w:bCs/>
          <w:sz w:val="22"/>
          <w:szCs w:val="22"/>
        </w:rPr>
        <w:t>Posts</w:t>
      </w:r>
      <w:r w:rsidR="00DA1435">
        <w:rPr>
          <w:rFonts w:ascii="Verdana" w:hAnsi="Verdana"/>
          <w:b/>
          <w:bCs/>
          <w:sz w:val="22"/>
          <w:szCs w:val="22"/>
        </w:rPr>
        <w:t>: A Multi-class Classification NLP Problem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234BD78F" w14:textId="77777777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</w:p>
    <w:p w14:paraId="2ADAAD5A" w14:textId="07AA49E7" w:rsidR="0081131D" w:rsidRDefault="0081131D" w:rsidP="000A6C51">
      <w:pPr>
        <w:rPr>
          <w:rFonts w:ascii="Verdana" w:hAnsi="Verdana"/>
          <w:b/>
          <w:bCs/>
          <w:sz w:val="22"/>
          <w:szCs w:val="22"/>
        </w:rPr>
      </w:pPr>
      <w:r w:rsidRPr="005E6A2D">
        <w:rPr>
          <w:rFonts w:ascii="Verdana" w:hAnsi="Verdana"/>
          <w:b/>
          <w:bCs/>
          <w:sz w:val="22"/>
          <w:szCs w:val="22"/>
        </w:rPr>
        <w:t>Problem Statement</w:t>
      </w:r>
      <w:r w:rsidR="001822B9">
        <w:rPr>
          <w:rFonts w:ascii="Verdana" w:hAnsi="Verdana"/>
          <w:b/>
          <w:bCs/>
          <w:sz w:val="22"/>
          <w:szCs w:val="22"/>
        </w:rPr>
        <w:t xml:space="preserve">: </w:t>
      </w:r>
    </w:p>
    <w:p w14:paraId="133AAD8A" w14:textId="77777777" w:rsidR="001822B9" w:rsidRDefault="001822B9" w:rsidP="000A6C51">
      <w:pPr>
        <w:rPr>
          <w:rFonts w:ascii="Verdana" w:hAnsi="Verdana"/>
          <w:b/>
          <w:bCs/>
          <w:sz w:val="22"/>
          <w:szCs w:val="22"/>
        </w:rPr>
      </w:pPr>
    </w:p>
    <w:p w14:paraId="261FC255" w14:textId="692DC799" w:rsidR="00E90665" w:rsidRDefault="00EF113E" w:rsidP="00EF113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7D89DC" wp14:editId="6D1260E4">
                <wp:simplePos x="0" y="0"/>
                <wp:positionH relativeFrom="column">
                  <wp:posOffset>5608582</wp:posOffset>
                </wp:positionH>
                <wp:positionV relativeFrom="paragraph">
                  <wp:posOffset>55675</wp:posOffset>
                </wp:positionV>
                <wp:extent cx="22320" cy="18360"/>
                <wp:effectExtent l="38100" t="38100" r="34925" b="39370"/>
                <wp:wrapNone/>
                <wp:docPr id="17073715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12D7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41.1pt;margin-top:3.9pt;width:2.7pt;height: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">
                <v:imagedata r:id="rId6" o:title=""/>
              </v:shape>
            </w:pict>
          </mc:Fallback>
        </mc:AlternateContent>
      </w:r>
      <w:r w:rsidR="007C736C">
        <w:rPr>
          <w:rFonts w:ascii="Verdana" w:hAnsi="Verdana"/>
          <w:sz w:val="22"/>
          <w:szCs w:val="22"/>
        </w:rPr>
        <w:t>Sentiment analysis is a classic NLP (Natural Language Processing) problem</w:t>
      </w:r>
      <w:r w:rsidR="003D7733">
        <w:rPr>
          <w:rFonts w:ascii="Verdana" w:hAnsi="Verdana"/>
          <w:sz w:val="22"/>
          <w:szCs w:val="22"/>
        </w:rPr>
        <w:t xml:space="preserve"> where t</w:t>
      </w:r>
      <w:r w:rsidR="007C736C">
        <w:rPr>
          <w:rFonts w:ascii="Verdana" w:hAnsi="Verdana"/>
          <w:sz w:val="22"/>
          <w:szCs w:val="22"/>
        </w:rPr>
        <w:t xml:space="preserve">he goal is to find the sentiment expressed in the text. Often, it is run on social media posts, product reviews or comment sections of a news article. This is crucial for businesses to understand public opinion on a particular topic or product. </w:t>
      </w:r>
      <w:r w:rsidR="00182B57">
        <w:rPr>
          <w:rFonts w:ascii="Verdana" w:hAnsi="Verdana"/>
          <w:sz w:val="22"/>
          <w:szCs w:val="22"/>
        </w:rPr>
        <w:t>Companies often use Sentiment analysis to track customer satisfactions</w:t>
      </w:r>
      <w:r w:rsidR="00A361E7">
        <w:rPr>
          <w:rFonts w:ascii="Verdana" w:hAnsi="Verdana"/>
          <w:sz w:val="22"/>
          <w:szCs w:val="22"/>
        </w:rPr>
        <w:t xml:space="preserve">, monitor social media, perform market research or analyze employees survey </w:t>
      </w:r>
      <w:r w:rsidR="000327BC">
        <w:rPr>
          <w:rFonts w:ascii="Verdana" w:hAnsi="Verdana"/>
          <w:sz w:val="22"/>
          <w:szCs w:val="22"/>
        </w:rPr>
        <w:t>[1].</w:t>
      </w:r>
      <w:r w:rsidR="00E90665">
        <w:rPr>
          <w:rFonts w:ascii="Verdana" w:hAnsi="Verdana"/>
          <w:sz w:val="22"/>
          <w:szCs w:val="22"/>
        </w:rPr>
        <w:t xml:space="preserve"> </w:t>
      </w:r>
    </w:p>
    <w:p w14:paraId="3CB10F3F" w14:textId="77777777" w:rsidR="00A361E7" w:rsidRDefault="00A361E7" w:rsidP="00EF113E">
      <w:pPr>
        <w:jc w:val="both"/>
        <w:rPr>
          <w:rFonts w:ascii="Verdana" w:hAnsi="Verdana"/>
          <w:sz w:val="22"/>
          <w:szCs w:val="22"/>
        </w:rPr>
      </w:pPr>
    </w:p>
    <w:p w14:paraId="34BBAEA2" w14:textId="6B8187F7" w:rsidR="00E90665" w:rsidRDefault="00E90665" w:rsidP="00EF113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Although sentiment analysis is widely used, it has its own challenges: detecting sarcasm in text is hard</w:t>
      </w:r>
      <w:r w:rsidR="00053BC3">
        <w:rPr>
          <w:rFonts w:ascii="Verdana" w:hAnsi="Verdana"/>
          <w:sz w:val="22"/>
          <w:szCs w:val="22"/>
        </w:rPr>
        <w:t>;</w:t>
      </w:r>
      <w:r>
        <w:rPr>
          <w:rFonts w:ascii="Verdana" w:hAnsi="Verdana"/>
          <w:sz w:val="22"/>
          <w:szCs w:val="22"/>
        </w:rPr>
        <w:t xml:space="preserve"> emojis are used in text more than </w:t>
      </w:r>
      <w:r w:rsidR="00A361E7">
        <w:rPr>
          <w:rFonts w:ascii="Verdana" w:hAnsi="Verdana"/>
          <w:sz w:val="22"/>
          <w:szCs w:val="22"/>
        </w:rPr>
        <w:t xml:space="preserve">ever </w:t>
      </w:r>
      <w:r w:rsidR="0023413C">
        <w:rPr>
          <w:rFonts w:ascii="Verdana" w:hAnsi="Verdana"/>
          <w:sz w:val="22"/>
          <w:szCs w:val="22"/>
        </w:rPr>
        <w:t>which cause difficulties in accurate classification</w:t>
      </w:r>
      <w:r w:rsidR="00053BC3">
        <w:rPr>
          <w:rFonts w:ascii="Verdana" w:hAnsi="Verdana"/>
          <w:sz w:val="22"/>
          <w:szCs w:val="22"/>
        </w:rPr>
        <w:t>;</w:t>
      </w:r>
      <w:r>
        <w:rPr>
          <w:rFonts w:ascii="Verdana" w:hAnsi="Verdana"/>
          <w:sz w:val="22"/>
          <w:szCs w:val="22"/>
        </w:rPr>
        <w:t xml:space="preserve"> language biases</w:t>
      </w:r>
      <w:r w:rsidR="00053BC3">
        <w:rPr>
          <w:rFonts w:ascii="Verdana" w:hAnsi="Verdana"/>
          <w:sz w:val="22"/>
          <w:szCs w:val="22"/>
        </w:rPr>
        <w:t>;</w:t>
      </w:r>
      <w:r>
        <w:rPr>
          <w:rFonts w:ascii="Verdana" w:hAnsi="Verdana"/>
          <w:sz w:val="22"/>
          <w:szCs w:val="22"/>
        </w:rPr>
        <w:t xml:space="preserve"> dealing with large volume of data</w:t>
      </w:r>
      <w:r w:rsidR="00053BC3">
        <w:rPr>
          <w:rFonts w:ascii="Verdana" w:hAnsi="Verdana"/>
          <w:sz w:val="22"/>
          <w:szCs w:val="22"/>
        </w:rPr>
        <w:t xml:space="preserve">; </w:t>
      </w:r>
      <w:r>
        <w:rPr>
          <w:rFonts w:ascii="Verdana" w:hAnsi="Verdana"/>
          <w:sz w:val="22"/>
          <w:szCs w:val="22"/>
        </w:rPr>
        <w:t>use of words that have multiple meaning</w:t>
      </w:r>
      <w:r w:rsidR="003D7733">
        <w:rPr>
          <w:rFonts w:ascii="Verdana" w:hAnsi="Verdana"/>
          <w:sz w:val="22"/>
          <w:szCs w:val="22"/>
        </w:rPr>
        <w:t xml:space="preserve">s which </w:t>
      </w:r>
      <w:r>
        <w:rPr>
          <w:rFonts w:ascii="Verdana" w:hAnsi="Verdana"/>
          <w:sz w:val="22"/>
          <w:szCs w:val="22"/>
        </w:rPr>
        <w:t>can be deceiving to the model</w:t>
      </w:r>
      <w:r w:rsidR="00053BC3">
        <w:rPr>
          <w:rFonts w:ascii="Verdana" w:hAnsi="Verdana"/>
          <w:sz w:val="22"/>
          <w:szCs w:val="22"/>
        </w:rPr>
        <w:t xml:space="preserve">; </w:t>
      </w:r>
      <w:r>
        <w:rPr>
          <w:rFonts w:ascii="Verdana" w:hAnsi="Verdana"/>
          <w:sz w:val="22"/>
          <w:szCs w:val="22"/>
        </w:rPr>
        <w:t>negation</w:t>
      </w:r>
      <w:r w:rsidR="00053BC3">
        <w:rPr>
          <w:rFonts w:ascii="Verdana" w:hAnsi="Verdana"/>
          <w:sz w:val="22"/>
          <w:szCs w:val="22"/>
        </w:rPr>
        <w:t xml:space="preserve"> does not always mean a negative sentiment</w:t>
      </w:r>
      <w:r w:rsidR="00A361E7">
        <w:rPr>
          <w:rFonts w:ascii="Verdana" w:hAnsi="Verdana"/>
          <w:sz w:val="22"/>
          <w:szCs w:val="22"/>
        </w:rPr>
        <w:t>, etc</w:t>
      </w:r>
      <w:r w:rsidR="003D7733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[</w:t>
      </w:r>
      <w:r w:rsidR="00053BC3">
        <w:rPr>
          <w:rFonts w:ascii="Verdana" w:hAnsi="Verdana"/>
          <w:sz w:val="22"/>
          <w:szCs w:val="22"/>
        </w:rPr>
        <w:t>2</w:t>
      </w:r>
      <w:r>
        <w:rPr>
          <w:rFonts w:ascii="Verdana" w:hAnsi="Verdana"/>
          <w:sz w:val="22"/>
          <w:szCs w:val="22"/>
        </w:rPr>
        <w:t>]</w:t>
      </w:r>
      <w:r w:rsidR="000327BC">
        <w:rPr>
          <w:rFonts w:ascii="Verdana" w:hAnsi="Verdana"/>
          <w:sz w:val="22"/>
          <w:szCs w:val="22"/>
        </w:rPr>
        <w:t>.</w:t>
      </w:r>
      <w:r w:rsidR="00A361E7">
        <w:rPr>
          <w:rFonts w:ascii="Verdana" w:hAnsi="Verdana"/>
          <w:sz w:val="22"/>
          <w:szCs w:val="22"/>
        </w:rPr>
        <w:t xml:space="preserve"> The trick is to train the model on a </w:t>
      </w:r>
      <w:r w:rsidR="003D7733">
        <w:rPr>
          <w:rFonts w:ascii="Verdana" w:hAnsi="Verdana"/>
          <w:sz w:val="22"/>
          <w:szCs w:val="22"/>
        </w:rPr>
        <w:t>large</w:t>
      </w:r>
      <w:r w:rsidR="00A361E7">
        <w:rPr>
          <w:rFonts w:ascii="Verdana" w:hAnsi="Verdana"/>
          <w:sz w:val="22"/>
          <w:szCs w:val="22"/>
        </w:rPr>
        <w:t xml:space="preserve"> enough dataset and perform the pre-processing stages cautiously. </w:t>
      </w:r>
    </w:p>
    <w:p w14:paraId="214CB554" w14:textId="77777777" w:rsidR="00A361E7" w:rsidRDefault="00A361E7" w:rsidP="00EF113E">
      <w:pPr>
        <w:jc w:val="both"/>
        <w:rPr>
          <w:rFonts w:ascii="Verdana" w:hAnsi="Verdana"/>
          <w:sz w:val="22"/>
          <w:szCs w:val="22"/>
        </w:rPr>
      </w:pPr>
    </w:p>
    <w:p w14:paraId="40CC5569" w14:textId="2A632F4C" w:rsidR="00E12598" w:rsidRPr="00E12598" w:rsidRDefault="00182B57" w:rsidP="00EF113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this project</w:t>
      </w:r>
      <w:r w:rsidR="007C736C">
        <w:rPr>
          <w:rFonts w:ascii="Verdana" w:hAnsi="Verdana"/>
          <w:sz w:val="22"/>
          <w:szCs w:val="22"/>
        </w:rPr>
        <w:t xml:space="preserve">, we are aiming to run a similar problem </w:t>
      </w:r>
      <w:r w:rsidR="00AA1858">
        <w:rPr>
          <w:rFonts w:ascii="Verdana" w:hAnsi="Verdana"/>
          <w:sz w:val="22"/>
          <w:szCs w:val="22"/>
        </w:rPr>
        <w:t xml:space="preserve">by focusing </w:t>
      </w:r>
      <w:r w:rsidR="007C736C">
        <w:rPr>
          <w:rFonts w:ascii="Verdana" w:hAnsi="Verdana"/>
          <w:sz w:val="22"/>
          <w:szCs w:val="22"/>
        </w:rPr>
        <w:t xml:space="preserve">on the content shared </w:t>
      </w:r>
      <w:r w:rsidR="00521CE8">
        <w:rPr>
          <w:rFonts w:ascii="Verdana" w:hAnsi="Verdana"/>
          <w:sz w:val="22"/>
          <w:szCs w:val="22"/>
        </w:rPr>
        <w:t>on X (former Twitter)</w:t>
      </w:r>
      <w:r w:rsidR="00AA1858">
        <w:rPr>
          <w:rFonts w:ascii="Verdana" w:hAnsi="Verdana"/>
          <w:sz w:val="22"/>
          <w:szCs w:val="22"/>
        </w:rPr>
        <w:t xml:space="preserve">. However, </w:t>
      </w:r>
      <w:r w:rsidR="007C736C">
        <w:rPr>
          <w:rFonts w:ascii="Verdana" w:hAnsi="Verdana"/>
          <w:sz w:val="22"/>
          <w:szCs w:val="22"/>
        </w:rPr>
        <w:t xml:space="preserve">instead of positive, negative and neutral labeling </w:t>
      </w:r>
      <w:r w:rsidR="00AA1858">
        <w:rPr>
          <w:rFonts w:ascii="Verdana" w:hAnsi="Verdana"/>
          <w:sz w:val="22"/>
          <w:szCs w:val="22"/>
        </w:rPr>
        <w:t xml:space="preserve">for </w:t>
      </w:r>
      <w:r w:rsidR="007C736C">
        <w:rPr>
          <w:rFonts w:ascii="Verdana" w:hAnsi="Verdana"/>
          <w:sz w:val="22"/>
          <w:szCs w:val="22"/>
        </w:rPr>
        <w:t xml:space="preserve">the text, we are assigning emotions to them such as love, hate, anger, etc. In other words, </w:t>
      </w:r>
      <w:r w:rsidR="00AA1858" w:rsidRPr="00AA1858">
        <w:rPr>
          <w:rFonts w:ascii="Verdana" w:hAnsi="Verdana"/>
          <w:sz w:val="22"/>
          <w:szCs w:val="22"/>
        </w:rPr>
        <w:t>our approach involves utilizing various multi-class classification algorithms to precisely categorize Twitter posts based on their emotional content.</w:t>
      </w:r>
      <w:r w:rsidR="00AA1858">
        <w:rPr>
          <w:rFonts w:ascii="Verdana" w:hAnsi="Verdana"/>
          <w:sz w:val="22"/>
          <w:szCs w:val="22"/>
        </w:rPr>
        <w:t xml:space="preserve"> </w:t>
      </w:r>
    </w:p>
    <w:p w14:paraId="29BE75BA" w14:textId="77777777" w:rsidR="000A6C51" w:rsidRDefault="000A6C51" w:rsidP="008701BF">
      <w:pPr>
        <w:ind w:left="720"/>
        <w:rPr>
          <w:rFonts w:ascii="Verdana" w:hAnsi="Verdana"/>
          <w:sz w:val="22"/>
          <w:szCs w:val="22"/>
        </w:rPr>
      </w:pPr>
    </w:p>
    <w:p w14:paraId="01A8C895" w14:textId="2CEAC3ED" w:rsidR="0081131D" w:rsidRPr="005E6A2D" w:rsidRDefault="0081131D" w:rsidP="000A6C51">
      <w:pPr>
        <w:rPr>
          <w:rFonts w:ascii="Verdana" w:hAnsi="Verdana"/>
          <w:b/>
          <w:bCs/>
          <w:sz w:val="22"/>
          <w:szCs w:val="22"/>
        </w:rPr>
      </w:pPr>
      <w:r w:rsidRPr="005E6A2D">
        <w:rPr>
          <w:rFonts w:ascii="Verdana" w:hAnsi="Verdana"/>
          <w:b/>
          <w:bCs/>
          <w:sz w:val="22"/>
          <w:szCs w:val="22"/>
        </w:rPr>
        <w:t>Data Source</w:t>
      </w:r>
    </w:p>
    <w:p w14:paraId="30E537DF" w14:textId="77777777" w:rsidR="00EF113E" w:rsidRDefault="00EF113E" w:rsidP="000A6C51">
      <w:pPr>
        <w:rPr>
          <w:rFonts w:ascii="Verdana" w:hAnsi="Verdana"/>
          <w:sz w:val="22"/>
          <w:szCs w:val="22"/>
        </w:rPr>
      </w:pPr>
    </w:p>
    <w:p w14:paraId="353F0ABD" w14:textId="2242B1EE" w:rsidR="00E70954" w:rsidRDefault="00EF113E" w:rsidP="0047313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9EC95C" wp14:editId="58C00498">
                <wp:simplePos x="0" y="0"/>
                <wp:positionH relativeFrom="column">
                  <wp:posOffset>977902</wp:posOffset>
                </wp:positionH>
                <wp:positionV relativeFrom="paragraph">
                  <wp:posOffset>50420</wp:posOffset>
                </wp:positionV>
                <wp:extent cx="4320" cy="360"/>
                <wp:effectExtent l="19050" t="38100" r="53340" b="38100"/>
                <wp:wrapNone/>
                <wp:docPr id="9868277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269BB" id="Ink 2" o:spid="_x0000_s1026" type="#_x0000_t75" style="position:absolute;margin-left:76.75pt;margin-top:3.7pt;width:.9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">
                <v:imagedata r:id="rId8" o:title=""/>
              </v:shape>
            </w:pict>
          </mc:Fallback>
        </mc:AlternateContent>
      </w:r>
      <w:r w:rsidR="00894EEC">
        <w:rPr>
          <w:rFonts w:ascii="Verdana" w:hAnsi="Verdana"/>
          <w:sz w:val="22"/>
          <w:szCs w:val="22"/>
        </w:rPr>
        <w:t>We wi</w:t>
      </w:r>
      <w:r w:rsidR="0047313F">
        <w:rPr>
          <w:rFonts w:ascii="Verdana" w:hAnsi="Verdana"/>
          <w:sz w:val="22"/>
          <w:szCs w:val="22"/>
        </w:rPr>
        <w:t>l</w:t>
      </w:r>
      <w:r w:rsidR="00894EEC">
        <w:rPr>
          <w:rFonts w:ascii="Verdana" w:hAnsi="Verdana"/>
          <w:sz w:val="22"/>
          <w:szCs w:val="22"/>
        </w:rPr>
        <w:t xml:space="preserve">l </w:t>
      </w:r>
      <w:r w:rsidR="0047313F">
        <w:rPr>
          <w:rFonts w:ascii="Verdana" w:hAnsi="Verdana"/>
          <w:sz w:val="22"/>
          <w:szCs w:val="22"/>
        </w:rPr>
        <w:t>use</w:t>
      </w:r>
      <w:r w:rsidR="00AA1858">
        <w:rPr>
          <w:rFonts w:ascii="Verdana" w:hAnsi="Verdana"/>
          <w:sz w:val="22"/>
          <w:szCs w:val="22"/>
        </w:rPr>
        <w:t xml:space="preserve"> “Emotions” data</w:t>
      </w:r>
      <w:r w:rsidR="00894EEC">
        <w:rPr>
          <w:rFonts w:ascii="Verdana" w:hAnsi="Verdana"/>
          <w:sz w:val="22"/>
          <w:szCs w:val="22"/>
        </w:rPr>
        <w:t>set,</w:t>
      </w:r>
      <w:r w:rsidR="003D7733">
        <w:rPr>
          <w:rFonts w:ascii="Verdana" w:hAnsi="Verdana"/>
          <w:sz w:val="22"/>
          <w:szCs w:val="22"/>
        </w:rPr>
        <w:t xml:space="preserve"> </w:t>
      </w:r>
      <w:r w:rsidR="00894EEC">
        <w:rPr>
          <w:rFonts w:ascii="Verdana" w:hAnsi="Verdana"/>
          <w:sz w:val="22"/>
          <w:szCs w:val="22"/>
        </w:rPr>
        <w:t xml:space="preserve">which </w:t>
      </w:r>
      <w:r>
        <w:rPr>
          <w:rFonts w:ascii="Verdana" w:hAnsi="Verdana"/>
          <w:sz w:val="22"/>
          <w:szCs w:val="22"/>
        </w:rPr>
        <w:t>is shared on Kaggle</w:t>
      </w:r>
      <w:r w:rsidR="0047313F">
        <w:rPr>
          <w:rFonts w:ascii="Verdana" w:hAnsi="Verdana"/>
          <w:sz w:val="22"/>
          <w:szCs w:val="22"/>
        </w:rPr>
        <w:t xml:space="preserve"> [3]</w:t>
      </w:r>
      <w:r w:rsidR="00AA1858">
        <w:rPr>
          <w:rFonts w:ascii="Verdana" w:hAnsi="Verdana"/>
          <w:sz w:val="22"/>
          <w:szCs w:val="22"/>
        </w:rPr>
        <w:t xml:space="preserve"> for our project</w:t>
      </w:r>
      <w:r w:rsidR="0047313F">
        <w:rPr>
          <w:rFonts w:ascii="Verdana" w:hAnsi="Verdana"/>
          <w:sz w:val="22"/>
          <w:szCs w:val="22"/>
        </w:rPr>
        <w:t xml:space="preserve">. </w:t>
      </w:r>
      <w:r w:rsidR="00FF1058">
        <w:rPr>
          <w:rFonts w:ascii="Verdana" w:hAnsi="Verdana"/>
          <w:sz w:val="22"/>
          <w:szCs w:val="22"/>
        </w:rPr>
        <w:t xml:space="preserve">Contrary to </w:t>
      </w:r>
      <w:r w:rsidR="00AA1858">
        <w:rPr>
          <w:rFonts w:ascii="Verdana" w:hAnsi="Verdana"/>
          <w:sz w:val="22"/>
          <w:szCs w:val="22"/>
        </w:rPr>
        <w:t xml:space="preserve">traditional </w:t>
      </w:r>
      <w:r w:rsidR="00FF1058">
        <w:rPr>
          <w:rFonts w:ascii="Verdana" w:hAnsi="Verdana"/>
          <w:sz w:val="22"/>
          <w:szCs w:val="22"/>
        </w:rPr>
        <w:t xml:space="preserve">positive/negative sentiment analysis, this dataset has six </w:t>
      </w:r>
      <w:r w:rsidR="00AA1858">
        <w:rPr>
          <w:rFonts w:ascii="Verdana" w:hAnsi="Verdana"/>
          <w:sz w:val="22"/>
          <w:szCs w:val="22"/>
        </w:rPr>
        <w:t xml:space="preserve">distinct emotion </w:t>
      </w:r>
      <w:r w:rsidR="00FF1058">
        <w:rPr>
          <w:rFonts w:ascii="Verdana" w:hAnsi="Verdana"/>
          <w:sz w:val="22"/>
          <w:szCs w:val="22"/>
        </w:rPr>
        <w:t xml:space="preserve">categories: </w:t>
      </w:r>
      <w:r w:rsidR="00E70954">
        <w:rPr>
          <w:rFonts w:ascii="Verdana" w:hAnsi="Verdana"/>
          <w:sz w:val="22"/>
          <w:szCs w:val="22"/>
        </w:rPr>
        <w:t>sadness (0), joy</w:t>
      </w:r>
      <w:r w:rsidR="0047313F">
        <w:rPr>
          <w:rFonts w:ascii="Verdana" w:hAnsi="Verdana"/>
          <w:sz w:val="22"/>
          <w:szCs w:val="22"/>
        </w:rPr>
        <w:t xml:space="preserve"> </w:t>
      </w:r>
      <w:r w:rsidR="00E70954">
        <w:rPr>
          <w:rFonts w:ascii="Verdana" w:hAnsi="Verdana"/>
          <w:sz w:val="22"/>
          <w:szCs w:val="22"/>
        </w:rPr>
        <w:t xml:space="preserve">(1), love (2), </w:t>
      </w:r>
      <w:r w:rsidR="00FF1058" w:rsidRPr="00EF113E">
        <w:rPr>
          <w:rFonts w:ascii="Verdana" w:hAnsi="Verdana"/>
          <w:sz w:val="22"/>
          <w:szCs w:val="22"/>
        </w:rPr>
        <w:t>anger</w:t>
      </w:r>
      <w:r w:rsidR="00E70954">
        <w:rPr>
          <w:rFonts w:ascii="Verdana" w:hAnsi="Verdana"/>
          <w:sz w:val="22"/>
          <w:szCs w:val="22"/>
        </w:rPr>
        <w:t xml:space="preserve"> (3)</w:t>
      </w:r>
      <w:r w:rsidR="00FF1058" w:rsidRPr="00EF113E">
        <w:rPr>
          <w:rFonts w:ascii="Verdana" w:hAnsi="Verdana"/>
          <w:sz w:val="22"/>
          <w:szCs w:val="22"/>
        </w:rPr>
        <w:t>, fear</w:t>
      </w:r>
      <w:r w:rsidR="00E70954">
        <w:rPr>
          <w:rFonts w:ascii="Verdana" w:hAnsi="Verdana"/>
          <w:sz w:val="22"/>
          <w:szCs w:val="22"/>
        </w:rPr>
        <w:t xml:space="preserve"> (4)</w:t>
      </w:r>
      <w:r w:rsidR="00FF1058" w:rsidRPr="00EF113E">
        <w:rPr>
          <w:rFonts w:ascii="Verdana" w:hAnsi="Verdana"/>
          <w:sz w:val="22"/>
          <w:szCs w:val="22"/>
        </w:rPr>
        <w:t>, and surprise</w:t>
      </w:r>
      <w:r w:rsidR="00E70954">
        <w:rPr>
          <w:rFonts w:ascii="Verdana" w:hAnsi="Verdana"/>
          <w:sz w:val="22"/>
          <w:szCs w:val="22"/>
        </w:rPr>
        <w:t xml:space="preserve"> (5)</w:t>
      </w:r>
      <w:r w:rsidR="00FF1058" w:rsidRPr="00EF113E">
        <w:rPr>
          <w:rFonts w:ascii="Verdana" w:hAnsi="Verdana"/>
          <w:sz w:val="22"/>
          <w:szCs w:val="22"/>
        </w:rPr>
        <w:t>.</w:t>
      </w:r>
      <w:r w:rsidR="00894EEC">
        <w:rPr>
          <w:rFonts w:ascii="Verdana" w:hAnsi="Verdana"/>
          <w:sz w:val="22"/>
          <w:szCs w:val="22"/>
        </w:rPr>
        <w:t xml:space="preserve"> It</w:t>
      </w:r>
      <w:r w:rsidR="00894EEC" w:rsidRPr="00894EEC">
        <w:rPr>
          <w:rFonts w:ascii="Verdana" w:hAnsi="Verdana"/>
          <w:sz w:val="22"/>
          <w:szCs w:val="22"/>
        </w:rPr>
        <w:t xml:space="preserve"> serves as a valuable resource for understanding and analyzing the diverse spectrum of emotions expressed in short-form text on social media.</w:t>
      </w:r>
    </w:p>
    <w:p w14:paraId="3B03CA3B" w14:textId="441D5B29" w:rsidR="00521CE8" w:rsidRDefault="00FF1058" w:rsidP="001822B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</w:p>
    <w:p w14:paraId="5B60A23F" w14:textId="47D5424E" w:rsidR="00EF113E" w:rsidRDefault="00AA1858" w:rsidP="001822B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This dataset</w:t>
      </w:r>
      <w:r w:rsidR="001822B9">
        <w:rPr>
          <w:rFonts w:ascii="Verdana" w:hAnsi="Verdana"/>
          <w:sz w:val="22"/>
          <w:szCs w:val="22"/>
        </w:rPr>
        <w:t xml:space="preserve"> </w:t>
      </w:r>
      <w:r w:rsidR="00521CE8">
        <w:rPr>
          <w:rFonts w:ascii="Verdana" w:hAnsi="Verdana"/>
          <w:sz w:val="22"/>
          <w:szCs w:val="22"/>
        </w:rPr>
        <w:t>has</w:t>
      </w:r>
      <w:r w:rsidR="00EF113E">
        <w:rPr>
          <w:rFonts w:ascii="Verdana" w:hAnsi="Verdana"/>
          <w:sz w:val="22"/>
          <w:szCs w:val="22"/>
        </w:rPr>
        <w:t xml:space="preserve"> 416,810 </w:t>
      </w:r>
      <w:r w:rsidR="00554AE2" w:rsidRPr="003D7733">
        <w:rPr>
          <w:rFonts w:ascii="Verdana" w:hAnsi="Verdana"/>
          <w:color w:val="000000" w:themeColor="text1"/>
          <w:sz w:val="22"/>
          <w:szCs w:val="22"/>
        </w:rPr>
        <w:t>messages</w:t>
      </w:r>
      <w:r w:rsidR="001822B9">
        <w:rPr>
          <w:rFonts w:ascii="Verdana" w:hAnsi="Verdana"/>
          <w:sz w:val="22"/>
          <w:szCs w:val="22"/>
        </w:rPr>
        <w:t xml:space="preserve"> shared on Twitter</w:t>
      </w:r>
      <w:r w:rsidR="003D7733">
        <w:rPr>
          <w:rFonts w:ascii="Verdana" w:hAnsi="Verdana"/>
          <w:sz w:val="22"/>
          <w:szCs w:val="22"/>
        </w:rPr>
        <w:t xml:space="preserve">, </w:t>
      </w:r>
      <w:r w:rsidRPr="00AA1858">
        <w:rPr>
          <w:rFonts w:ascii="Verdana" w:hAnsi="Verdana"/>
          <w:sz w:val="22"/>
          <w:szCs w:val="22"/>
        </w:rPr>
        <w:t>each</w:t>
      </w:r>
      <w:r>
        <w:rPr>
          <w:rFonts w:ascii="Verdana" w:hAnsi="Verdana"/>
          <w:sz w:val="22"/>
          <w:szCs w:val="22"/>
        </w:rPr>
        <w:t xml:space="preserve"> entry consists of a text feature</w:t>
      </w:r>
      <w:r w:rsidRPr="00AA1858">
        <w:rPr>
          <w:rFonts w:ascii="Verdana" w:hAnsi="Verdana"/>
          <w:sz w:val="22"/>
          <w:szCs w:val="22"/>
        </w:rPr>
        <w:t xml:space="preserve"> accompanied by a corresponding emotion label.</w:t>
      </w:r>
      <w:r>
        <w:rPr>
          <w:rFonts w:ascii="Verdana" w:hAnsi="Verdana"/>
          <w:sz w:val="22"/>
          <w:szCs w:val="22"/>
        </w:rPr>
        <w:t xml:space="preserve"> </w:t>
      </w:r>
      <w:r w:rsidRPr="00AA1858">
        <w:rPr>
          <w:rFonts w:ascii="Verdana" w:hAnsi="Verdana"/>
          <w:sz w:val="22"/>
          <w:szCs w:val="22"/>
        </w:rPr>
        <w:t>It's important to note that the dataset is unbal</w:t>
      </w:r>
      <w:r>
        <w:rPr>
          <w:rFonts w:ascii="Verdana" w:hAnsi="Verdana"/>
          <w:sz w:val="22"/>
          <w:szCs w:val="22"/>
        </w:rPr>
        <w:t>anced, with a greater percentage</w:t>
      </w:r>
      <w:r w:rsidRPr="00AA1858">
        <w:rPr>
          <w:rFonts w:ascii="Verdana" w:hAnsi="Verdana"/>
          <w:sz w:val="22"/>
          <w:szCs w:val="22"/>
        </w:rPr>
        <w:t xml:space="preserve"> of texts expressing sadness and joy compared to other emoti</w:t>
      </w:r>
      <w:r w:rsidR="00631B91">
        <w:rPr>
          <w:rFonts w:ascii="Verdana" w:hAnsi="Verdana"/>
          <w:sz w:val="22"/>
          <w:szCs w:val="22"/>
        </w:rPr>
        <w:t>ons. This imbalance requires</w:t>
      </w:r>
      <w:r w:rsidRPr="00AA1858">
        <w:rPr>
          <w:rFonts w:ascii="Verdana" w:hAnsi="Verdana"/>
          <w:sz w:val="22"/>
          <w:szCs w:val="22"/>
        </w:rPr>
        <w:t xml:space="preserve"> careful consideration during model development and evaluation to ensure robust performance across all emotion categories.</w:t>
      </w:r>
      <w:r w:rsidR="00521CE8">
        <w:rPr>
          <w:rFonts w:ascii="Verdana" w:hAnsi="Verdana"/>
          <w:sz w:val="22"/>
          <w:szCs w:val="22"/>
        </w:rPr>
        <w:t xml:space="preserve"> </w:t>
      </w:r>
      <w:r w:rsidR="001822B9">
        <w:rPr>
          <w:rFonts w:ascii="Verdana" w:hAnsi="Verdana"/>
          <w:sz w:val="22"/>
          <w:szCs w:val="22"/>
        </w:rPr>
        <w:t xml:space="preserve"> </w:t>
      </w:r>
    </w:p>
    <w:p w14:paraId="304805A1" w14:textId="77777777" w:rsidR="003D7733" w:rsidRDefault="003D7733" w:rsidP="001822B9">
      <w:pPr>
        <w:jc w:val="both"/>
        <w:rPr>
          <w:rFonts w:ascii="Verdana" w:hAnsi="Verdana"/>
          <w:sz w:val="22"/>
          <w:szCs w:val="22"/>
        </w:rPr>
      </w:pPr>
    </w:p>
    <w:p w14:paraId="42689821" w14:textId="77777777" w:rsidR="003D7733" w:rsidRDefault="003D7733" w:rsidP="001822B9">
      <w:pPr>
        <w:jc w:val="both"/>
        <w:rPr>
          <w:rFonts w:ascii="Verdana" w:hAnsi="Verdana"/>
          <w:sz w:val="22"/>
          <w:szCs w:val="22"/>
        </w:rPr>
      </w:pPr>
    </w:p>
    <w:p w14:paraId="4ABB82FE" w14:textId="21968315" w:rsidR="0081131D" w:rsidRDefault="0081131D" w:rsidP="000A6C51">
      <w:pPr>
        <w:rPr>
          <w:rFonts w:ascii="Verdana" w:hAnsi="Verdana"/>
          <w:b/>
          <w:bCs/>
          <w:sz w:val="22"/>
          <w:szCs w:val="22"/>
        </w:rPr>
      </w:pPr>
      <w:r w:rsidRPr="005E6A2D">
        <w:rPr>
          <w:rFonts w:ascii="Verdana" w:hAnsi="Verdana"/>
          <w:b/>
          <w:bCs/>
          <w:sz w:val="22"/>
          <w:szCs w:val="22"/>
        </w:rPr>
        <w:lastRenderedPageBreak/>
        <w:t>Methodology</w:t>
      </w:r>
    </w:p>
    <w:p w14:paraId="64D4F904" w14:textId="2DE49B7F" w:rsidR="00B25834" w:rsidRPr="00B25834" w:rsidRDefault="00B25834" w:rsidP="000A6C51">
      <w:pPr>
        <w:rPr>
          <w:rFonts w:ascii="Verdana" w:hAnsi="Verdana"/>
          <w:sz w:val="22"/>
          <w:szCs w:val="22"/>
        </w:rPr>
      </w:pPr>
    </w:p>
    <w:p w14:paraId="261611BF" w14:textId="6B44BC29" w:rsidR="001822B9" w:rsidRDefault="00B25834" w:rsidP="000A6C51">
      <w:pPr>
        <w:rPr>
          <w:rFonts w:ascii="Verdana" w:hAnsi="Verdana"/>
          <w:sz w:val="22"/>
          <w:szCs w:val="22"/>
        </w:rPr>
      </w:pPr>
      <w:r w:rsidRPr="00B25834">
        <w:rPr>
          <w:rFonts w:ascii="Verdana" w:hAnsi="Verdana"/>
          <w:sz w:val="22"/>
          <w:szCs w:val="22"/>
        </w:rPr>
        <w:t xml:space="preserve">Python is the main language used for this project. The </w:t>
      </w:r>
      <w:r>
        <w:rPr>
          <w:rFonts w:ascii="Verdana" w:hAnsi="Verdana"/>
          <w:sz w:val="22"/>
          <w:szCs w:val="22"/>
        </w:rPr>
        <w:t>steps involved</w:t>
      </w:r>
      <w:r w:rsidR="00E12B00">
        <w:rPr>
          <w:rFonts w:ascii="Verdana" w:hAnsi="Verdana"/>
          <w:sz w:val="22"/>
          <w:szCs w:val="22"/>
        </w:rPr>
        <w:t xml:space="preserve"> will</w:t>
      </w:r>
      <w:r>
        <w:rPr>
          <w:rFonts w:ascii="Verdana" w:hAnsi="Verdana"/>
          <w:sz w:val="22"/>
          <w:szCs w:val="22"/>
        </w:rPr>
        <w:t xml:space="preserve"> include:</w:t>
      </w:r>
    </w:p>
    <w:p w14:paraId="64FAE7E0" w14:textId="77777777" w:rsidR="00B25834" w:rsidRPr="00B25834" w:rsidRDefault="00B25834" w:rsidP="000A6C51">
      <w:pPr>
        <w:rPr>
          <w:rFonts w:ascii="Verdana" w:hAnsi="Verdana"/>
          <w:sz w:val="22"/>
          <w:szCs w:val="22"/>
        </w:rPr>
      </w:pPr>
    </w:p>
    <w:p w14:paraId="412F254A" w14:textId="734162C8" w:rsidR="006319B7" w:rsidRPr="00B25834" w:rsidRDefault="006319B7" w:rsidP="00B25834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i/>
          <w:iCs/>
          <w:sz w:val="22"/>
          <w:szCs w:val="22"/>
        </w:rPr>
      </w:pPr>
      <w:r w:rsidRPr="00B25834">
        <w:rPr>
          <w:rFonts w:ascii="Verdana" w:hAnsi="Verdana"/>
          <w:b/>
          <w:bCs/>
          <w:i/>
          <w:iCs/>
          <w:sz w:val="22"/>
          <w:szCs w:val="22"/>
        </w:rPr>
        <w:t>Data Pre-processing</w:t>
      </w:r>
    </w:p>
    <w:p w14:paraId="7CD28C3B" w14:textId="45BD28F1" w:rsidR="001822B9" w:rsidRDefault="00E12B00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As the initial step, we </w:t>
      </w:r>
      <w:r w:rsidR="003D7733">
        <w:rPr>
          <w:rFonts w:ascii="Verdana" w:hAnsi="Verdana"/>
          <w:sz w:val="22"/>
          <w:szCs w:val="22"/>
        </w:rPr>
        <w:t xml:space="preserve">will </w:t>
      </w:r>
      <w:r>
        <w:rPr>
          <w:rFonts w:ascii="Verdana" w:hAnsi="Verdana"/>
          <w:sz w:val="22"/>
          <w:szCs w:val="22"/>
        </w:rPr>
        <w:t>perform data pre-processing to clean the data, and ensure optimal data quality and consistency. This involves a series of steps including converting all text to lowercase to</w:t>
      </w:r>
      <w:r w:rsidRPr="00E12B00">
        <w:rPr>
          <w:rFonts w:ascii="Verdana" w:hAnsi="Verdana"/>
          <w:sz w:val="22"/>
          <w:szCs w:val="22"/>
        </w:rPr>
        <w:t xml:space="preserve"> eliminate case sensitivity and ensure uniformity</w:t>
      </w:r>
      <w:r>
        <w:rPr>
          <w:rFonts w:ascii="Verdana" w:hAnsi="Verdana"/>
          <w:sz w:val="22"/>
          <w:szCs w:val="22"/>
        </w:rPr>
        <w:t xml:space="preserve">. </w:t>
      </w:r>
      <w:r w:rsidR="001464D6">
        <w:rPr>
          <w:rFonts w:ascii="Verdana" w:hAnsi="Verdana"/>
          <w:sz w:val="22"/>
          <w:szCs w:val="22"/>
        </w:rPr>
        <w:t>Additiona</w:t>
      </w:r>
      <w:r w:rsidR="003D7733">
        <w:rPr>
          <w:rFonts w:ascii="Verdana" w:hAnsi="Verdana"/>
          <w:sz w:val="22"/>
          <w:szCs w:val="22"/>
        </w:rPr>
        <w:t>l</w:t>
      </w:r>
      <w:r w:rsidR="001464D6">
        <w:rPr>
          <w:rFonts w:ascii="Verdana" w:hAnsi="Verdana"/>
          <w:sz w:val="22"/>
          <w:szCs w:val="22"/>
        </w:rPr>
        <w:t xml:space="preserve">ly, </w:t>
      </w:r>
      <w:r w:rsidR="001822B9">
        <w:rPr>
          <w:rFonts w:ascii="Verdana" w:hAnsi="Verdana"/>
          <w:sz w:val="22"/>
          <w:szCs w:val="22"/>
        </w:rPr>
        <w:t>whitespace removal</w:t>
      </w:r>
      <w:ins w:id="0" w:author="Mehdi Sadeghi" w:date="2024-03-17T01:18:00Z">
        <w:r>
          <w:rPr>
            <w:rFonts w:ascii="Verdana" w:hAnsi="Verdana"/>
            <w:sz w:val="22"/>
            <w:szCs w:val="22"/>
          </w:rPr>
          <w:t xml:space="preserve"> </w:t>
        </w:r>
      </w:ins>
      <w:r w:rsidR="003D7733">
        <w:rPr>
          <w:rFonts w:ascii="Verdana" w:hAnsi="Verdana"/>
          <w:sz w:val="22"/>
          <w:szCs w:val="22"/>
        </w:rPr>
        <w:t xml:space="preserve">is necessary </w:t>
      </w:r>
      <w:r>
        <w:rPr>
          <w:rFonts w:ascii="Verdana" w:hAnsi="Verdana"/>
          <w:sz w:val="22"/>
          <w:szCs w:val="22"/>
        </w:rPr>
        <w:t>to eliminate unnecessary whitespace characters to improve readability</w:t>
      </w:r>
      <w:r w:rsidR="001822B9">
        <w:rPr>
          <w:rFonts w:ascii="Verdana" w:hAnsi="Verdana"/>
          <w:sz w:val="22"/>
          <w:szCs w:val="22"/>
        </w:rPr>
        <w:t xml:space="preserve">, </w:t>
      </w:r>
      <w:r w:rsidR="006319B7">
        <w:rPr>
          <w:rFonts w:ascii="Verdana" w:hAnsi="Verdana"/>
          <w:sz w:val="22"/>
          <w:szCs w:val="22"/>
        </w:rPr>
        <w:t>tokenization</w:t>
      </w:r>
      <w:r w:rsidR="001464D6">
        <w:rPr>
          <w:rFonts w:ascii="Verdana" w:hAnsi="Verdana"/>
          <w:sz w:val="22"/>
          <w:szCs w:val="22"/>
        </w:rPr>
        <w:t xml:space="preserve"> for further analysis and feature extraction</w:t>
      </w:r>
      <w:r w:rsidR="006319B7">
        <w:rPr>
          <w:rFonts w:ascii="Verdana" w:hAnsi="Verdana"/>
          <w:sz w:val="22"/>
          <w:szCs w:val="22"/>
        </w:rPr>
        <w:t xml:space="preserve">, </w:t>
      </w:r>
      <w:r w:rsidR="008C6DD9">
        <w:rPr>
          <w:rFonts w:ascii="Verdana" w:hAnsi="Verdana"/>
          <w:sz w:val="22"/>
          <w:szCs w:val="22"/>
        </w:rPr>
        <w:t>removal of emojis</w:t>
      </w:r>
      <w:r w:rsidR="001464D6">
        <w:rPr>
          <w:rFonts w:ascii="Verdana" w:hAnsi="Verdana"/>
          <w:sz w:val="22"/>
          <w:szCs w:val="22"/>
        </w:rPr>
        <w:t xml:space="preserve"> to focus only on linguistic content</w:t>
      </w:r>
      <w:r w:rsidR="008C6DD9">
        <w:rPr>
          <w:rFonts w:ascii="Verdana" w:hAnsi="Verdana"/>
          <w:sz w:val="22"/>
          <w:szCs w:val="22"/>
        </w:rPr>
        <w:t xml:space="preserve">, </w:t>
      </w:r>
      <w:r w:rsidR="005105B7">
        <w:rPr>
          <w:rFonts w:ascii="Verdana" w:hAnsi="Verdana"/>
          <w:sz w:val="22"/>
          <w:szCs w:val="22"/>
        </w:rPr>
        <w:t>removal of English stopwords (“is”, “a”, “the”, “are”, etc), removal of punctuations, replacing chatword abbreviations with their full words (e.g. “you” instead of “U”)</w:t>
      </w:r>
      <w:r w:rsidR="001464D6">
        <w:rPr>
          <w:rFonts w:ascii="Verdana" w:hAnsi="Verdana"/>
          <w:sz w:val="22"/>
          <w:szCs w:val="22"/>
        </w:rPr>
        <w:t xml:space="preserve"> to ensure clarity and consistency in our dataset</w:t>
      </w:r>
      <w:r w:rsidR="005105B7">
        <w:rPr>
          <w:rFonts w:ascii="Verdana" w:hAnsi="Verdana"/>
          <w:sz w:val="22"/>
          <w:szCs w:val="22"/>
        </w:rPr>
        <w:t xml:space="preserve">. </w:t>
      </w:r>
      <w:r w:rsidR="008C6DD9">
        <w:rPr>
          <w:rFonts w:ascii="Verdana" w:hAnsi="Verdana"/>
          <w:sz w:val="22"/>
          <w:szCs w:val="22"/>
        </w:rPr>
        <w:t>Next,</w:t>
      </w:r>
      <w:r w:rsidR="005105B7">
        <w:rPr>
          <w:rFonts w:ascii="Verdana" w:hAnsi="Verdana"/>
          <w:sz w:val="22"/>
          <w:szCs w:val="22"/>
        </w:rPr>
        <w:t xml:space="preserve"> we will perform</w:t>
      </w:r>
      <w:r w:rsidR="008C6DD9">
        <w:rPr>
          <w:rFonts w:ascii="Verdana" w:hAnsi="Verdana"/>
          <w:sz w:val="22"/>
          <w:szCs w:val="22"/>
        </w:rPr>
        <w:t xml:space="preserve"> s</w:t>
      </w:r>
      <w:r w:rsidR="005105B7">
        <w:rPr>
          <w:rFonts w:ascii="Verdana" w:hAnsi="Verdana"/>
          <w:sz w:val="22"/>
          <w:szCs w:val="22"/>
        </w:rPr>
        <w:t>temming</w:t>
      </w:r>
      <w:r w:rsidR="00554AE2">
        <w:rPr>
          <w:rFonts w:ascii="Verdana" w:hAnsi="Verdana"/>
          <w:sz w:val="22"/>
          <w:szCs w:val="22"/>
        </w:rPr>
        <w:t xml:space="preserve"> or </w:t>
      </w:r>
      <w:r w:rsidR="003D7733">
        <w:rPr>
          <w:rFonts w:ascii="Verdana" w:hAnsi="Verdana"/>
          <w:sz w:val="22"/>
          <w:szCs w:val="22"/>
        </w:rPr>
        <w:t>lemmatization</w:t>
      </w:r>
      <w:r w:rsidR="008C6DD9">
        <w:rPr>
          <w:rFonts w:ascii="Verdana" w:hAnsi="Verdana"/>
          <w:sz w:val="22"/>
          <w:szCs w:val="22"/>
        </w:rPr>
        <w:t>, which</w:t>
      </w:r>
      <w:r w:rsidR="005105B7">
        <w:rPr>
          <w:rFonts w:ascii="Verdana" w:hAnsi="Verdana"/>
          <w:sz w:val="22"/>
          <w:szCs w:val="22"/>
        </w:rPr>
        <w:t xml:space="preserve"> is an NLP technique that</w:t>
      </w:r>
      <w:r w:rsidR="008C6DD9">
        <w:rPr>
          <w:rFonts w:ascii="Verdana" w:hAnsi="Verdana"/>
          <w:sz w:val="22"/>
          <w:szCs w:val="22"/>
        </w:rPr>
        <w:t xml:space="preserve"> reduces words to their root. Finally, spell checking will be done to correct potential misspelled words.</w:t>
      </w:r>
    </w:p>
    <w:p w14:paraId="0A271D3D" w14:textId="77777777" w:rsidR="00DD430A" w:rsidRDefault="00DD430A" w:rsidP="005105B7">
      <w:pPr>
        <w:jc w:val="both"/>
        <w:rPr>
          <w:rFonts w:ascii="Verdana" w:hAnsi="Verdana"/>
          <w:sz w:val="22"/>
          <w:szCs w:val="22"/>
        </w:rPr>
      </w:pPr>
    </w:p>
    <w:p w14:paraId="5927553B" w14:textId="77B0F648" w:rsidR="005105B7" w:rsidRPr="00B25834" w:rsidRDefault="006319B7" w:rsidP="00B2583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i/>
          <w:iCs/>
          <w:sz w:val="22"/>
          <w:szCs w:val="22"/>
        </w:rPr>
      </w:pPr>
      <w:r w:rsidRPr="00B25834">
        <w:rPr>
          <w:rFonts w:ascii="Verdana" w:hAnsi="Verdana"/>
          <w:b/>
          <w:bCs/>
          <w:i/>
          <w:iCs/>
          <w:sz w:val="22"/>
          <w:szCs w:val="22"/>
        </w:rPr>
        <w:t>EDA</w:t>
      </w:r>
    </w:p>
    <w:p w14:paraId="0CC1BE74" w14:textId="16EB01F3" w:rsidR="00AB6F79" w:rsidRDefault="00AD5C25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Once the data are cleaned and pre-processed, </w:t>
      </w:r>
      <w:r w:rsidR="001822B9">
        <w:rPr>
          <w:rFonts w:ascii="Verdana" w:hAnsi="Verdana"/>
          <w:sz w:val="22"/>
          <w:szCs w:val="22"/>
        </w:rPr>
        <w:t>we</w:t>
      </w:r>
      <w:r>
        <w:rPr>
          <w:rFonts w:ascii="Verdana" w:hAnsi="Verdana"/>
          <w:sz w:val="22"/>
          <w:szCs w:val="22"/>
        </w:rPr>
        <w:t xml:space="preserve"> can</w:t>
      </w:r>
      <w:r w:rsidR="001822B9">
        <w:rPr>
          <w:rFonts w:ascii="Verdana" w:hAnsi="Verdana"/>
          <w:sz w:val="22"/>
          <w:szCs w:val="22"/>
        </w:rPr>
        <w:t xml:space="preserve"> perform Explanatory Data Analysis (EDA) to have a better understanding of data</w:t>
      </w:r>
      <w:r w:rsidR="00DD430A">
        <w:rPr>
          <w:rFonts w:ascii="Verdana" w:hAnsi="Verdana"/>
          <w:sz w:val="22"/>
          <w:szCs w:val="22"/>
        </w:rPr>
        <w:t xml:space="preserve"> distribution</w:t>
      </w:r>
      <w:r w:rsidR="001822B9">
        <w:rPr>
          <w:rFonts w:ascii="Verdana" w:hAnsi="Verdana"/>
          <w:sz w:val="22"/>
          <w:szCs w:val="22"/>
        </w:rPr>
        <w:t xml:space="preserve">. </w:t>
      </w:r>
      <w:r w:rsidR="00554AE2">
        <w:rPr>
          <w:rFonts w:ascii="Verdana" w:hAnsi="Verdana"/>
          <w:sz w:val="22"/>
          <w:szCs w:val="22"/>
        </w:rPr>
        <w:t xml:space="preserve">As our data is unbalanced, we will perform some </w:t>
      </w:r>
      <w:r w:rsidR="003E2BB1">
        <w:rPr>
          <w:rFonts w:ascii="Verdana" w:hAnsi="Verdana"/>
          <w:sz w:val="22"/>
          <w:szCs w:val="22"/>
        </w:rPr>
        <w:t>undersampling or over</w:t>
      </w:r>
      <w:r w:rsidR="00554AE2">
        <w:rPr>
          <w:rFonts w:ascii="Verdana" w:hAnsi="Verdana"/>
          <w:sz w:val="22"/>
          <w:szCs w:val="22"/>
        </w:rPr>
        <w:t xml:space="preserve">sampling techniques to overcome this challenge </w:t>
      </w:r>
      <w:r w:rsidR="003E2BB1">
        <w:rPr>
          <w:rFonts w:ascii="Verdana" w:hAnsi="Verdana"/>
          <w:sz w:val="22"/>
          <w:szCs w:val="22"/>
        </w:rPr>
        <w:t>and ensure the final model learns effectively and improve its performance on classifying messages in correct emotions.</w:t>
      </w:r>
    </w:p>
    <w:p w14:paraId="2D2592FD" w14:textId="77777777" w:rsidR="00DD430A" w:rsidRDefault="00DD430A" w:rsidP="005105B7">
      <w:pPr>
        <w:jc w:val="both"/>
        <w:rPr>
          <w:rFonts w:ascii="Verdana" w:hAnsi="Verdana"/>
          <w:sz w:val="22"/>
          <w:szCs w:val="22"/>
        </w:rPr>
      </w:pPr>
    </w:p>
    <w:p w14:paraId="6AB5201C" w14:textId="7ADA17FD" w:rsidR="00AB6F79" w:rsidRPr="00B25834" w:rsidRDefault="006319B7" w:rsidP="00B2583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i/>
          <w:iCs/>
          <w:sz w:val="22"/>
          <w:szCs w:val="22"/>
        </w:rPr>
      </w:pPr>
      <w:r w:rsidRPr="00B25834">
        <w:rPr>
          <w:rFonts w:ascii="Verdana" w:hAnsi="Verdana"/>
          <w:b/>
          <w:bCs/>
          <w:i/>
          <w:iCs/>
          <w:sz w:val="22"/>
          <w:szCs w:val="22"/>
        </w:rPr>
        <w:t>Feature Extraction</w:t>
      </w:r>
    </w:p>
    <w:p w14:paraId="5B9A2134" w14:textId="0CCEAA29" w:rsidR="00AB6F79" w:rsidRDefault="00AD5C25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next step is</w:t>
      </w:r>
      <w:r w:rsidR="00AB6F79">
        <w:rPr>
          <w:rFonts w:ascii="Verdana" w:hAnsi="Verdana"/>
          <w:sz w:val="22"/>
          <w:szCs w:val="22"/>
        </w:rPr>
        <w:t xml:space="preserve"> feature extraction, we will use bag of words and </w:t>
      </w:r>
      <w:r w:rsidR="001464D6">
        <w:rPr>
          <w:rFonts w:ascii="Verdana" w:hAnsi="Verdana"/>
          <w:sz w:val="22"/>
          <w:szCs w:val="22"/>
        </w:rPr>
        <w:t xml:space="preserve">will explore </w:t>
      </w:r>
      <w:r>
        <w:rPr>
          <w:rFonts w:ascii="Verdana" w:hAnsi="Verdana"/>
          <w:sz w:val="22"/>
          <w:szCs w:val="22"/>
        </w:rPr>
        <w:t xml:space="preserve">other </w:t>
      </w:r>
      <w:r w:rsidR="00AB6F79">
        <w:rPr>
          <w:rFonts w:ascii="Verdana" w:hAnsi="Verdana"/>
          <w:sz w:val="22"/>
          <w:szCs w:val="22"/>
        </w:rPr>
        <w:t xml:space="preserve">word embedding </w:t>
      </w:r>
      <w:r>
        <w:rPr>
          <w:rFonts w:ascii="Verdana" w:hAnsi="Verdana"/>
          <w:sz w:val="22"/>
          <w:szCs w:val="22"/>
        </w:rPr>
        <w:t xml:space="preserve">methods </w:t>
      </w:r>
      <w:r w:rsidR="00AB6F79">
        <w:rPr>
          <w:rFonts w:ascii="Verdana" w:hAnsi="Verdana"/>
          <w:sz w:val="22"/>
          <w:szCs w:val="22"/>
        </w:rPr>
        <w:t xml:space="preserve">to convert text to </w:t>
      </w:r>
      <w:r w:rsidR="001464D6">
        <w:rPr>
          <w:rFonts w:ascii="Verdana" w:hAnsi="Verdana"/>
          <w:sz w:val="22"/>
          <w:szCs w:val="22"/>
        </w:rPr>
        <w:t xml:space="preserve">numerical </w:t>
      </w:r>
      <w:r w:rsidR="00AB6F79">
        <w:rPr>
          <w:rFonts w:ascii="Verdana" w:hAnsi="Verdana"/>
          <w:sz w:val="22"/>
          <w:szCs w:val="22"/>
        </w:rPr>
        <w:t xml:space="preserve">vectors. Data are then </w:t>
      </w:r>
      <w:r w:rsidR="001464D6">
        <w:rPr>
          <w:rFonts w:ascii="Verdana" w:hAnsi="Verdana"/>
          <w:sz w:val="22"/>
          <w:szCs w:val="22"/>
        </w:rPr>
        <w:t>partitioned</w:t>
      </w:r>
      <w:r w:rsidR="00AB6F79">
        <w:rPr>
          <w:rFonts w:ascii="Verdana" w:hAnsi="Verdana"/>
          <w:sz w:val="22"/>
          <w:szCs w:val="22"/>
        </w:rPr>
        <w:t xml:space="preserve"> </w:t>
      </w:r>
      <w:r w:rsidR="006A334B">
        <w:rPr>
          <w:rFonts w:ascii="Verdana" w:hAnsi="Verdana"/>
          <w:sz w:val="22"/>
          <w:szCs w:val="22"/>
        </w:rPr>
        <w:t>into train</w:t>
      </w:r>
      <w:r w:rsidR="00DD430A">
        <w:rPr>
          <w:rFonts w:ascii="Verdana" w:hAnsi="Verdana"/>
          <w:sz w:val="22"/>
          <w:szCs w:val="22"/>
        </w:rPr>
        <w:t xml:space="preserve">, validation and </w:t>
      </w:r>
      <w:r w:rsidR="00AB6F79">
        <w:rPr>
          <w:rFonts w:ascii="Verdana" w:hAnsi="Verdana"/>
          <w:sz w:val="22"/>
          <w:szCs w:val="22"/>
        </w:rPr>
        <w:t>test dataset</w:t>
      </w:r>
      <w:r w:rsidR="00DD430A">
        <w:rPr>
          <w:rFonts w:ascii="Verdana" w:hAnsi="Verdana"/>
          <w:sz w:val="22"/>
          <w:szCs w:val="22"/>
        </w:rPr>
        <w:t>s</w:t>
      </w:r>
      <w:r w:rsidR="00AB6F79">
        <w:rPr>
          <w:rFonts w:ascii="Verdana" w:hAnsi="Verdana"/>
          <w:sz w:val="22"/>
          <w:szCs w:val="22"/>
        </w:rPr>
        <w:t xml:space="preserve"> for model training</w:t>
      </w:r>
      <w:r w:rsidR="001464D6">
        <w:rPr>
          <w:rFonts w:ascii="Verdana" w:hAnsi="Verdana"/>
          <w:sz w:val="22"/>
          <w:szCs w:val="22"/>
        </w:rPr>
        <w:t>, model selection,</w:t>
      </w:r>
      <w:r w:rsidR="00AB6F79">
        <w:rPr>
          <w:rFonts w:ascii="Verdana" w:hAnsi="Verdana"/>
          <w:sz w:val="22"/>
          <w:szCs w:val="22"/>
        </w:rPr>
        <w:t xml:space="preserve"> and accuracy measurements.</w:t>
      </w:r>
    </w:p>
    <w:p w14:paraId="23714971" w14:textId="77777777" w:rsidR="00DD430A" w:rsidRDefault="00DD430A" w:rsidP="005105B7">
      <w:pPr>
        <w:jc w:val="both"/>
        <w:rPr>
          <w:rFonts w:ascii="Verdana" w:hAnsi="Verdana"/>
          <w:sz w:val="22"/>
          <w:szCs w:val="22"/>
        </w:rPr>
      </w:pPr>
    </w:p>
    <w:p w14:paraId="296E28C5" w14:textId="5839E723" w:rsidR="00AB6F79" w:rsidRPr="00B25834" w:rsidRDefault="006319B7" w:rsidP="00B2583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i/>
          <w:iCs/>
          <w:sz w:val="22"/>
          <w:szCs w:val="22"/>
        </w:rPr>
      </w:pPr>
      <w:r w:rsidRPr="00B25834">
        <w:rPr>
          <w:rFonts w:ascii="Verdana" w:hAnsi="Verdana"/>
          <w:b/>
          <w:bCs/>
          <w:i/>
          <w:iCs/>
          <w:sz w:val="22"/>
          <w:szCs w:val="22"/>
        </w:rPr>
        <w:t>Model Training</w:t>
      </w:r>
    </w:p>
    <w:p w14:paraId="724622E2" w14:textId="6D0C8FD3" w:rsidR="00C8522B" w:rsidRDefault="00AB6F79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We are planning to use different classical machine learning classifiers </w:t>
      </w:r>
      <w:r w:rsidR="00FF1058">
        <w:rPr>
          <w:rFonts w:ascii="Verdana" w:hAnsi="Verdana"/>
          <w:sz w:val="22"/>
          <w:szCs w:val="22"/>
        </w:rPr>
        <w:t xml:space="preserve">(such as Naïve Bayes, support vector machine, </w:t>
      </w:r>
      <w:r w:rsidR="00AD5C25">
        <w:rPr>
          <w:rFonts w:ascii="Verdana" w:hAnsi="Verdana"/>
          <w:sz w:val="22"/>
          <w:szCs w:val="22"/>
        </w:rPr>
        <w:t>logistic regression</w:t>
      </w:r>
      <w:r w:rsidR="002C7AAD">
        <w:rPr>
          <w:rFonts w:ascii="Verdana" w:hAnsi="Verdana"/>
          <w:sz w:val="22"/>
          <w:szCs w:val="22"/>
        </w:rPr>
        <w:t>, etc</w:t>
      </w:r>
      <w:r w:rsidR="003D7733">
        <w:rPr>
          <w:rFonts w:ascii="Verdana" w:hAnsi="Verdana"/>
          <w:sz w:val="22"/>
          <w:szCs w:val="22"/>
        </w:rPr>
        <w:t>.</w:t>
      </w:r>
      <w:r w:rsidR="00AD5C25">
        <w:rPr>
          <w:rFonts w:ascii="Verdana" w:hAnsi="Verdana"/>
          <w:sz w:val="22"/>
          <w:szCs w:val="22"/>
        </w:rPr>
        <w:t xml:space="preserve">) </w:t>
      </w:r>
      <w:r>
        <w:rPr>
          <w:rFonts w:ascii="Verdana" w:hAnsi="Verdana"/>
          <w:sz w:val="22"/>
          <w:szCs w:val="22"/>
        </w:rPr>
        <w:t>as well as neural network to train the model with the data.</w:t>
      </w:r>
      <w:r w:rsidR="002C7AAD">
        <w:rPr>
          <w:rFonts w:ascii="Verdana" w:hAnsi="Verdana"/>
          <w:sz w:val="22"/>
          <w:szCs w:val="22"/>
        </w:rPr>
        <w:t xml:space="preserve"> </w:t>
      </w:r>
      <w:r w:rsidR="00C8522B">
        <w:rPr>
          <w:rFonts w:ascii="Verdana" w:hAnsi="Verdana"/>
          <w:sz w:val="22"/>
          <w:szCs w:val="22"/>
        </w:rPr>
        <w:t xml:space="preserve">Additionally, we </w:t>
      </w:r>
      <w:r w:rsidR="003D7733">
        <w:rPr>
          <w:rFonts w:ascii="Verdana" w:hAnsi="Verdana"/>
          <w:sz w:val="22"/>
          <w:szCs w:val="22"/>
        </w:rPr>
        <w:t>plan to</w:t>
      </w:r>
      <w:r w:rsidR="00C8522B">
        <w:rPr>
          <w:rFonts w:ascii="Verdana" w:hAnsi="Verdana"/>
          <w:sz w:val="22"/>
          <w:szCs w:val="22"/>
        </w:rPr>
        <w:t xml:space="preserve"> also explore open source pre-trained Large Language Models (LLMs) for the purpose of transfer learning and potentially achieving a better result leveraging LLMs to classify our data.</w:t>
      </w:r>
    </w:p>
    <w:p w14:paraId="4D3B25B9" w14:textId="77777777" w:rsidR="00C8522B" w:rsidRDefault="00C8522B" w:rsidP="00B25834">
      <w:pPr>
        <w:ind w:firstLine="360"/>
        <w:jc w:val="both"/>
        <w:rPr>
          <w:rFonts w:ascii="Verdana" w:hAnsi="Verdana"/>
          <w:sz w:val="22"/>
          <w:szCs w:val="22"/>
        </w:rPr>
      </w:pPr>
    </w:p>
    <w:p w14:paraId="093ABA03" w14:textId="176D0575" w:rsidR="000A6C51" w:rsidRDefault="002C7AAD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Different models</w:t>
      </w:r>
      <w:r w:rsidR="003D7733">
        <w:rPr>
          <w:rFonts w:ascii="Verdana" w:hAnsi="Verdana"/>
          <w:sz w:val="22"/>
          <w:szCs w:val="22"/>
        </w:rPr>
        <w:t>’</w:t>
      </w:r>
      <w:r>
        <w:rPr>
          <w:rFonts w:ascii="Verdana" w:hAnsi="Verdana"/>
          <w:sz w:val="22"/>
          <w:szCs w:val="22"/>
        </w:rPr>
        <w:t xml:space="preserve"> results will be compared by </w:t>
      </w:r>
      <w:r w:rsidR="004D233D">
        <w:rPr>
          <w:rFonts w:ascii="Verdana" w:hAnsi="Verdana"/>
          <w:sz w:val="22"/>
          <w:szCs w:val="22"/>
        </w:rPr>
        <w:t xml:space="preserve">various </w:t>
      </w:r>
      <w:r w:rsidR="003E2BB1">
        <w:rPr>
          <w:rFonts w:ascii="Verdana" w:hAnsi="Verdana"/>
          <w:sz w:val="22"/>
          <w:szCs w:val="22"/>
        </w:rPr>
        <w:t xml:space="preserve">evaluation </w:t>
      </w:r>
      <w:r>
        <w:rPr>
          <w:rFonts w:ascii="Verdana" w:hAnsi="Verdana"/>
          <w:sz w:val="22"/>
          <w:szCs w:val="22"/>
        </w:rPr>
        <w:t>met</w:t>
      </w:r>
      <w:r w:rsidR="003E2BB1">
        <w:rPr>
          <w:rFonts w:ascii="Verdana" w:hAnsi="Verdana"/>
          <w:sz w:val="22"/>
          <w:szCs w:val="22"/>
        </w:rPr>
        <w:t>r</w:t>
      </w:r>
      <w:r>
        <w:rPr>
          <w:rFonts w:ascii="Verdana" w:hAnsi="Verdana"/>
          <w:sz w:val="22"/>
          <w:szCs w:val="22"/>
        </w:rPr>
        <w:t xml:space="preserve">ics to </w:t>
      </w:r>
      <w:r w:rsidR="004D233D">
        <w:rPr>
          <w:rFonts w:ascii="Verdana" w:hAnsi="Verdana"/>
          <w:sz w:val="22"/>
          <w:szCs w:val="22"/>
        </w:rPr>
        <w:t xml:space="preserve">identify the best performing model. </w:t>
      </w:r>
    </w:p>
    <w:p w14:paraId="49E3BD30" w14:textId="7D322476" w:rsidR="00B25834" w:rsidRPr="00B25834" w:rsidRDefault="00B25834" w:rsidP="00B25834">
      <w:pPr>
        <w:jc w:val="both"/>
        <w:rPr>
          <w:rFonts w:ascii="Verdana" w:hAnsi="Verdana"/>
          <w:sz w:val="22"/>
          <w:szCs w:val="22"/>
        </w:rPr>
      </w:pPr>
    </w:p>
    <w:p w14:paraId="6FAC847C" w14:textId="2CFEB8DE" w:rsidR="0081131D" w:rsidRDefault="00D75033" w:rsidP="000A6C51">
      <w:pPr>
        <w:rPr>
          <w:rFonts w:ascii="Verdana" w:hAnsi="Verdana"/>
          <w:b/>
          <w:bCs/>
          <w:sz w:val="22"/>
          <w:szCs w:val="22"/>
        </w:rPr>
      </w:pPr>
      <w:r w:rsidRPr="005E6A2D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5E6A2D">
        <w:rPr>
          <w:rFonts w:ascii="Verdana" w:hAnsi="Verdana"/>
          <w:b/>
          <w:bCs/>
          <w:sz w:val="22"/>
          <w:szCs w:val="22"/>
        </w:rPr>
        <w:t>Final Results</w:t>
      </w:r>
    </w:p>
    <w:p w14:paraId="15DA613C" w14:textId="77777777" w:rsidR="00AB6F79" w:rsidRPr="00FF1058" w:rsidRDefault="00AB6F79" w:rsidP="000A6C51">
      <w:pPr>
        <w:rPr>
          <w:rFonts w:ascii="Verdana" w:hAnsi="Verdana"/>
          <w:sz w:val="22"/>
          <w:szCs w:val="22"/>
        </w:rPr>
      </w:pPr>
    </w:p>
    <w:p w14:paraId="6CD8B383" w14:textId="752D15DA" w:rsidR="00AB6F79" w:rsidRDefault="00FF1058" w:rsidP="003D7733">
      <w:pPr>
        <w:jc w:val="both"/>
        <w:rPr>
          <w:rFonts w:ascii="Verdana" w:hAnsi="Verdana"/>
          <w:sz w:val="22"/>
          <w:szCs w:val="22"/>
        </w:rPr>
      </w:pPr>
      <w:r w:rsidRPr="00FF1058">
        <w:rPr>
          <w:rFonts w:ascii="Verdana" w:hAnsi="Verdana"/>
          <w:sz w:val="22"/>
          <w:szCs w:val="22"/>
        </w:rPr>
        <w:t>Different metrics will be used to measure the performance of the models and choose the best one. We will use confusion matri</w:t>
      </w:r>
      <w:r w:rsidR="00DD430A">
        <w:rPr>
          <w:rFonts w:ascii="Verdana" w:hAnsi="Verdana"/>
          <w:sz w:val="22"/>
          <w:szCs w:val="22"/>
        </w:rPr>
        <w:t>x</w:t>
      </w:r>
      <w:r w:rsidRPr="00FF1058">
        <w:rPr>
          <w:rFonts w:ascii="Verdana" w:hAnsi="Verdana"/>
          <w:sz w:val="22"/>
          <w:szCs w:val="22"/>
        </w:rPr>
        <w:t>, precision, recall and F1</w:t>
      </w:r>
      <w:r w:rsidR="003E2BB1">
        <w:rPr>
          <w:rFonts w:ascii="Verdana" w:hAnsi="Verdana"/>
          <w:sz w:val="22"/>
          <w:szCs w:val="22"/>
        </w:rPr>
        <w:t xml:space="preserve"> score</w:t>
      </w:r>
      <w:r w:rsidRPr="00FF1058">
        <w:rPr>
          <w:rFonts w:ascii="Verdana" w:hAnsi="Verdana"/>
          <w:sz w:val="22"/>
          <w:szCs w:val="22"/>
        </w:rPr>
        <w:t xml:space="preserve"> as well as overall accuracy</w:t>
      </w:r>
      <w:r w:rsidR="00477CA0">
        <w:rPr>
          <w:rFonts w:ascii="Verdana" w:hAnsi="Verdana"/>
          <w:sz w:val="22"/>
          <w:szCs w:val="22"/>
        </w:rPr>
        <w:t xml:space="preserve"> to select the best model</w:t>
      </w:r>
      <w:r w:rsidRPr="00FF1058">
        <w:rPr>
          <w:rFonts w:ascii="Verdana" w:hAnsi="Verdana"/>
          <w:sz w:val="22"/>
          <w:szCs w:val="22"/>
        </w:rPr>
        <w:t>.</w:t>
      </w:r>
      <w:r w:rsidR="00477CA0">
        <w:rPr>
          <w:rFonts w:ascii="Verdana" w:hAnsi="Verdana"/>
          <w:sz w:val="22"/>
          <w:szCs w:val="22"/>
        </w:rPr>
        <w:t xml:space="preserve"> If we have class imbalance, it is important to get a better class accuracy </w:t>
      </w:r>
      <w:r w:rsidR="00665E42">
        <w:rPr>
          <w:rFonts w:ascii="Verdana" w:hAnsi="Verdana"/>
          <w:sz w:val="22"/>
          <w:szCs w:val="22"/>
        </w:rPr>
        <w:t xml:space="preserve">for the smallest class, </w:t>
      </w:r>
      <w:r w:rsidR="00477CA0">
        <w:rPr>
          <w:rFonts w:ascii="Verdana" w:hAnsi="Verdana"/>
          <w:sz w:val="22"/>
          <w:szCs w:val="22"/>
        </w:rPr>
        <w:t>ra</w:t>
      </w:r>
      <w:r w:rsidR="00665E42">
        <w:rPr>
          <w:rFonts w:ascii="Verdana" w:hAnsi="Verdana"/>
          <w:sz w:val="22"/>
          <w:szCs w:val="22"/>
        </w:rPr>
        <w:t>ther than overall accuracy</w:t>
      </w:r>
      <w:r w:rsidR="00132938">
        <w:rPr>
          <w:rFonts w:ascii="Verdana" w:hAnsi="Verdana"/>
          <w:sz w:val="22"/>
          <w:szCs w:val="22"/>
        </w:rPr>
        <w:t xml:space="preserve">. </w:t>
      </w:r>
    </w:p>
    <w:p w14:paraId="6AD4D351" w14:textId="77777777" w:rsidR="00380551" w:rsidRDefault="00380551" w:rsidP="000A6C51">
      <w:pPr>
        <w:rPr>
          <w:rFonts w:ascii="Verdana" w:hAnsi="Verdana"/>
          <w:sz w:val="22"/>
          <w:szCs w:val="22"/>
        </w:rPr>
      </w:pPr>
    </w:p>
    <w:p w14:paraId="11099A60" w14:textId="77777777" w:rsidR="003D7733" w:rsidRDefault="003D7733" w:rsidP="000A6C51">
      <w:pPr>
        <w:rPr>
          <w:rFonts w:ascii="Verdana" w:hAnsi="Verdana"/>
          <w:b/>
          <w:bCs/>
          <w:sz w:val="22"/>
          <w:szCs w:val="22"/>
        </w:rPr>
      </w:pPr>
    </w:p>
    <w:p w14:paraId="59C9CFD4" w14:textId="77777777" w:rsidR="003D7733" w:rsidRDefault="003D7733" w:rsidP="000A6C51">
      <w:pPr>
        <w:rPr>
          <w:rFonts w:ascii="Verdana" w:hAnsi="Verdana"/>
          <w:b/>
          <w:bCs/>
          <w:sz w:val="22"/>
          <w:szCs w:val="22"/>
        </w:rPr>
      </w:pPr>
    </w:p>
    <w:p w14:paraId="07FB11C9" w14:textId="77777777" w:rsidR="003D7733" w:rsidRDefault="003D7733" w:rsidP="000A6C51">
      <w:pPr>
        <w:rPr>
          <w:rFonts w:ascii="Verdana" w:hAnsi="Verdana"/>
          <w:b/>
          <w:bCs/>
          <w:sz w:val="22"/>
          <w:szCs w:val="22"/>
        </w:rPr>
      </w:pPr>
    </w:p>
    <w:p w14:paraId="251FAA72" w14:textId="77777777" w:rsidR="003D7733" w:rsidRDefault="003D7733" w:rsidP="000A6C51">
      <w:pPr>
        <w:rPr>
          <w:rFonts w:ascii="Verdana" w:hAnsi="Verdana"/>
          <w:b/>
          <w:bCs/>
          <w:sz w:val="22"/>
          <w:szCs w:val="22"/>
        </w:rPr>
      </w:pPr>
    </w:p>
    <w:p w14:paraId="18570774" w14:textId="45E60A23" w:rsidR="00E90665" w:rsidRDefault="00E90665" w:rsidP="000A6C51">
      <w:pPr>
        <w:rPr>
          <w:rFonts w:ascii="Verdana" w:hAnsi="Verdana"/>
          <w:b/>
          <w:bCs/>
          <w:sz w:val="22"/>
          <w:szCs w:val="22"/>
        </w:rPr>
      </w:pPr>
      <w:r w:rsidRPr="00E90665">
        <w:rPr>
          <w:rFonts w:ascii="Verdana" w:hAnsi="Verdana"/>
          <w:b/>
          <w:bCs/>
          <w:sz w:val="22"/>
          <w:szCs w:val="22"/>
        </w:rPr>
        <w:lastRenderedPageBreak/>
        <w:t>References</w:t>
      </w:r>
    </w:p>
    <w:p w14:paraId="670FCC4D" w14:textId="77777777" w:rsidR="00285575" w:rsidRPr="00E90665" w:rsidRDefault="00285575" w:rsidP="000A6C51">
      <w:pPr>
        <w:rPr>
          <w:rFonts w:ascii="Verdana" w:hAnsi="Verdana"/>
          <w:b/>
          <w:bCs/>
          <w:sz w:val="22"/>
          <w:szCs w:val="22"/>
        </w:rPr>
      </w:pPr>
    </w:p>
    <w:p w14:paraId="698B75DD" w14:textId="0B44D124" w:rsidR="00053BC3" w:rsidRPr="00053BC3" w:rsidRDefault="00053BC3" w:rsidP="00053BC3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053BC3">
        <w:rPr>
          <w:rFonts w:ascii="Verdana" w:hAnsi="Verdana"/>
          <w:sz w:val="22"/>
          <w:szCs w:val="22"/>
        </w:rPr>
        <w:t xml:space="preserve">8 applications of sentiment analysis, </w:t>
      </w:r>
      <w:hyperlink r:id="rId9" w:anchor=":~:text=Some%20popular%20sentiment%20analysis%20applications,text%20by%20emotion%20and%20opinion" w:history="1">
        <w:r w:rsidRPr="00053BC3">
          <w:rPr>
            <w:rStyle w:val="Hyperlink"/>
            <w:rFonts w:ascii="Verdana" w:hAnsi="Verdana"/>
            <w:sz w:val="22"/>
            <w:szCs w:val="22"/>
          </w:rPr>
          <w:t>https://monkeylearn.com/blog/sentiment-analysis-applications/#:~:text=Some%20popular%20sentiment%20analysis%20applications,text%20by%20emotion%20and%20opinion</w:t>
        </w:r>
      </w:hyperlink>
      <w:r w:rsidRPr="00053BC3">
        <w:rPr>
          <w:rFonts w:ascii="Verdana" w:hAnsi="Verdana"/>
          <w:sz w:val="22"/>
          <w:szCs w:val="22"/>
        </w:rPr>
        <w:t>.</w:t>
      </w:r>
    </w:p>
    <w:p w14:paraId="36784C08" w14:textId="7450E972" w:rsidR="00E90665" w:rsidRPr="00053BC3" w:rsidRDefault="00000000" w:rsidP="00053BC3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hyperlink r:id="rId10" w:history="1">
        <w:r w:rsidR="00E90665" w:rsidRPr="00053BC3">
          <w:rPr>
            <w:rFonts w:ascii="Verdana" w:hAnsi="Verdana"/>
            <w:sz w:val="22"/>
            <w:szCs w:val="22"/>
          </w:rPr>
          <w:t>Begüm Yılmaz</w:t>
        </w:r>
      </w:hyperlink>
      <w:r w:rsidR="00E90665" w:rsidRPr="00053BC3">
        <w:rPr>
          <w:rFonts w:ascii="Verdana" w:hAnsi="Verdana"/>
          <w:sz w:val="22"/>
          <w:szCs w:val="22"/>
        </w:rPr>
        <w:t>, Top 5 Sentiment Analysis Challenges in 2024</w:t>
      </w:r>
      <w:r w:rsidR="00053BC3" w:rsidRPr="00053BC3">
        <w:rPr>
          <w:rFonts w:ascii="Verdana" w:hAnsi="Verdana"/>
          <w:sz w:val="22"/>
          <w:szCs w:val="22"/>
        </w:rPr>
        <w:t xml:space="preserve">, </w:t>
      </w:r>
      <w:hyperlink r:id="rId11" w:history="1">
        <w:r w:rsidR="00053BC3" w:rsidRPr="00053BC3">
          <w:rPr>
            <w:rStyle w:val="Hyperlink"/>
            <w:rFonts w:ascii="Verdana" w:hAnsi="Verdana"/>
            <w:sz w:val="22"/>
            <w:szCs w:val="22"/>
          </w:rPr>
          <w:t>https://research.aimultiple.com/sentiment-analysis-challenges/</w:t>
        </w:r>
      </w:hyperlink>
      <w:r w:rsidR="00053BC3" w:rsidRPr="00053BC3">
        <w:rPr>
          <w:rFonts w:ascii="Verdana" w:hAnsi="Verdana"/>
          <w:sz w:val="22"/>
          <w:szCs w:val="22"/>
        </w:rPr>
        <w:t>.</w:t>
      </w:r>
    </w:p>
    <w:p w14:paraId="091D3AB4" w14:textId="2493C740" w:rsidR="00053BC3" w:rsidRPr="003D7733" w:rsidRDefault="00000000" w:rsidP="003D7733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hyperlink r:id="rId12" w:history="1">
        <w:r w:rsidR="0047313F" w:rsidRPr="0047313F">
          <w:rPr>
            <w:rStyle w:val="Hyperlink"/>
            <w:rFonts w:ascii="Verdana" w:hAnsi="Verdana"/>
            <w:sz w:val="22"/>
            <w:szCs w:val="22"/>
          </w:rPr>
          <w:t>https://www.kaggle.com/datasets/nelgiriyewithana/emotions/data</w:t>
        </w:r>
      </w:hyperlink>
    </w:p>
    <w:p w14:paraId="3CC7929E" w14:textId="77777777" w:rsidR="00053BC3" w:rsidRPr="00E90665" w:rsidRDefault="00053BC3" w:rsidP="00E90665">
      <w:pPr>
        <w:rPr>
          <w:rFonts w:ascii="Verdana" w:hAnsi="Verdana"/>
          <w:sz w:val="22"/>
          <w:szCs w:val="22"/>
        </w:rPr>
      </w:pPr>
    </w:p>
    <w:p w14:paraId="51924BD6" w14:textId="77777777" w:rsidR="00E90665" w:rsidRPr="00FF1058" w:rsidRDefault="00E90665" w:rsidP="000A6C51">
      <w:pPr>
        <w:rPr>
          <w:rFonts w:ascii="Verdana" w:hAnsi="Verdana"/>
          <w:sz w:val="22"/>
          <w:szCs w:val="22"/>
        </w:rPr>
      </w:pPr>
    </w:p>
    <w:sectPr w:rsidR="00E90665" w:rsidRPr="00FF1058" w:rsidSect="00415BC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6ED4"/>
    <w:multiLevelType w:val="hybridMultilevel"/>
    <w:tmpl w:val="0A000E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845F8"/>
    <w:multiLevelType w:val="hybridMultilevel"/>
    <w:tmpl w:val="F1723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04614">
    <w:abstractNumId w:val="0"/>
  </w:num>
  <w:num w:numId="2" w16cid:durableId="823621170">
    <w:abstractNumId w:val="2"/>
  </w:num>
  <w:num w:numId="3" w16cid:durableId="136846638">
    <w:abstractNumId w:val="1"/>
  </w:num>
  <w:num w:numId="4" w16cid:durableId="164608057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hdi Sadeghi">
    <w15:presenceInfo w15:providerId="AD" w15:userId="S-1-5-21-1123561945-1801674531-725345543-1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1B"/>
    <w:rsid w:val="0003092D"/>
    <w:rsid w:val="000327BC"/>
    <w:rsid w:val="00053BC3"/>
    <w:rsid w:val="000A6C51"/>
    <w:rsid w:val="000B4485"/>
    <w:rsid w:val="000F21AA"/>
    <w:rsid w:val="00110727"/>
    <w:rsid w:val="00132938"/>
    <w:rsid w:val="001464D6"/>
    <w:rsid w:val="001822B9"/>
    <w:rsid w:val="00182B57"/>
    <w:rsid w:val="00190E34"/>
    <w:rsid w:val="001E4F01"/>
    <w:rsid w:val="002140AB"/>
    <w:rsid w:val="0023413C"/>
    <w:rsid w:val="002348F2"/>
    <w:rsid w:val="00240A1E"/>
    <w:rsid w:val="00285575"/>
    <w:rsid w:val="002B493F"/>
    <w:rsid w:val="002C7AAD"/>
    <w:rsid w:val="002F75A2"/>
    <w:rsid w:val="003230C0"/>
    <w:rsid w:val="003272B4"/>
    <w:rsid w:val="00380551"/>
    <w:rsid w:val="003926A6"/>
    <w:rsid w:val="003B6213"/>
    <w:rsid w:val="003C3893"/>
    <w:rsid w:val="003D2072"/>
    <w:rsid w:val="003D7733"/>
    <w:rsid w:val="003E2BB1"/>
    <w:rsid w:val="00415BC2"/>
    <w:rsid w:val="0047313F"/>
    <w:rsid w:val="00477CA0"/>
    <w:rsid w:val="004B6112"/>
    <w:rsid w:val="004D233D"/>
    <w:rsid w:val="005105B7"/>
    <w:rsid w:val="00521CE8"/>
    <w:rsid w:val="00554AE2"/>
    <w:rsid w:val="005A786C"/>
    <w:rsid w:val="005E6A2D"/>
    <w:rsid w:val="006319B7"/>
    <w:rsid w:val="00631B91"/>
    <w:rsid w:val="00665E42"/>
    <w:rsid w:val="00671CD6"/>
    <w:rsid w:val="006A334B"/>
    <w:rsid w:val="006C6BA3"/>
    <w:rsid w:val="00742562"/>
    <w:rsid w:val="0079508F"/>
    <w:rsid w:val="007B7E6C"/>
    <w:rsid w:val="007C736C"/>
    <w:rsid w:val="0081131D"/>
    <w:rsid w:val="008236FE"/>
    <w:rsid w:val="00832567"/>
    <w:rsid w:val="00836482"/>
    <w:rsid w:val="00853DEE"/>
    <w:rsid w:val="008701BF"/>
    <w:rsid w:val="00894EEC"/>
    <w:rsid w:val="008C6DD9"/>
    <w:rsid w:val="008D4A1B"/>
    <w:rsid w:val="008E5736"/>
    <w:rsid w:val="00905760"/>
    <w:rsid w:val="00966C82"/>
    <w:rsid w:val="009C509D"/>
    <w:rsid w:val="00A116ED"/>
    <w:rsid w:val="00A33A46"/>
    <w:rsid w:val="00A361E7"/>
    <w:rsid w:val="00A762E5"/>
    <w:rsid w:val="00A95B63"/>
    <w:rsid w:val="00AA1858"/>
    <w:rsid w:val="00AB6F79"/>
    <w:rsid w:val="00AD5C25"/>
    <w:rsid w:val="00AF494A"/>
    <w:rsid w:val="00B03A74"/>
    <w:rsid w:val="00B06E77"/>
    <w:rsid w:val="00B25834"/>
    <w:rsid w:val="00B85CFA"/>
    <w:rsid w:val="00B973BD"/>
    <w:rsid w:val="00BB7A7B"/>
    <w:rsid w:val="00C21F6A"/>
    <w:rsid w:val="00C55796"/>
    <w:rsid w:val="00C609D0"/>
    <w:rsid w:val="00C8522B"/>
    <w:rsid w:val="00CA0292"/>
    <w:rsid w:val="00CA151C"/>
    <w:rsid w:val="00D30FFE"/>
    <w:rsid w:val="00D56EC8"/>
    <w:rsid w:val="00D75033"/>
    <w:rsid w:val="00D75CCE"/>
    <w:rsid w:val="00DA10E0"/>
    <w:rsid w:val="00DA1435"/>
    <w:rsid w:val="00DD430A"/>
    <w:rsid w:val="00E12598"/>
    <w:rsid w:val="00E12B00"/>
    <w:rsid w:val="00E60948"/>
    <w:rsid w:val="00E70954"/>
    <w:rsid w:val="00E90665"/>
    <w:rsid w:val="00EF113E"/>
    <w:rsid w:val="00F012F2"/>
    <w:rsid w:val="00F724F4"/>
    <w:rsid w:val="00FC1B40"/>
    <w:rsid w:val="00FD0F0C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0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66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1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11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0665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B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B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D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hyperlink" Target="https://www.kaggle.com/datasets/nelgiriyewithana/emotion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research.aimultiple.com/sentiment-analysis-challenges/" TargetMode="Externa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hyperlink" Target="https://research.aimultiple.com/author/begum-yilma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keylearn.com/blog/sentiment-analysis-applications/" TargetMode="External"/><Relationship Id="rId14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14T18:27:59.5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61 49 12896 0 0,'0'0'1152'0'0,"-8"-6"-928"0"0,-3-4-224 0 0,0 0 0 0 0,7 3 232 0 0,-3 3 0 0 0,-5-3 0 0 0,4 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14T18:28:17.2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 1 5184 0 0,'0'0'504'0'0,"-11"0"-504"0"0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Mahshid Jafarpour</cp:lastModifiedBy>
  <cp:revision>9</cp:revision>
  <cp:lastPrinted>2015-10-15T03:22:00Z</cp:lastPrinted>
  <dcterms:created xsi:type="dcterms:W3CDTF">2024-03-17T03:26:00Z</dcterms:created>
  <dcterms:modified xsi:type="dcterms:W3CDTF">2024-03-17T18:05:00Z</dcterms:modified>
</cp:coreProperties>
</file>